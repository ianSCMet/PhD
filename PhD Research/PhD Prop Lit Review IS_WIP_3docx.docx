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66A2" w14:textId="77777777" w:rsidR="00BF425C" w:rsidRDefault="00BF425C"/>
    <w:p w14:paraId="15122447" w14:textId="77777777" w:rsidR="00BF425C" w:rsidRDefault="00000000">
      <w:pPr>
        <w:rPr>
          <w:highlight w:val="yellow"/>
        </w:rPr>
      </w:pPr>
      <w:r>
        <w:rPr>
          <w:highlight w:val="yellow"/>
        </w:rPr>
        <w:t xml:space="preserve">A sense of belonging: Investigating the enhancement of student community through gamification  </w:t>
      </w:r>
    </w:p>
    <w:p w14:paraId="74067FF2" w14:textId="77777777" w:rsidR="00BF425C" w:rsidRDefault="00000000">
      <w:pPr>
        <w:rPr>
          <w:highlight w:val="yellow"/>
        </w:rPr>
      </w:pPr>
      <w:r>
        <w:rPr>
          <w:highlight w:val="yellow"/>
        </w:rPr>
        <w:t>PhD. Literature Review (1000 words)</w:t>
      </w:r>
    </w:p>
    <w:p w14:paraId="3867640C" w14:textId="77777777" w:rsidR="00BF425C" w:rsidRDefault="00BF425C">
      <w:pPr>
        <w:rPr>
          <w:highlight w:val="yellow"/>
        </w:rPr>
      </w:pPr>
    </w:p>
    <w:p w14:paraId="7175E105" w14:textId="0F51B82D" w:rsidR="00BF425C" w:rsidRDefault="00000000">
      <w:r>
        <w:rPr>
          <w:highlight w:val="yellow"/>
        </w:rPr>
        <w:t>A critical review of current and relevant literature that you have read, which supports your project aim and objectives and a discussion of the viability of your topic as being suitable for a research project (</w:t>
      </w:r>
      <w:r w:rsidR="002C18EE">
        <w:rPr>
          <w:highlight w:val="yellow"/>
        </w:rPr>
        <w:t>either as</w:t>
      </w:r>
      <w:r>
        <w:rPr>
          <w:highlight w:val="yellow"/>
        </w:rPr>
        <w:t xml:space="preserve">  a PhD  or  Professional  Doctorate or  Taught  Doctorate).  You should provide a clear rationale/justification for the viability and significance of your proposed research, i.e. the contribution to the current body of knowledge or professional practice or management application:</w:t>
      </w:r>
    </w:p>
    <w:p w14:paraId="524673A7" w14:textId="77777777" w:rsidR="00BF425C" w:rsidRDefault="00BF425C"/>
    <w:p w14:paraId="73CFAACD" w14:textId="4D1348D9" w:rsidR="00BF425C" w:rsidRDefault="00E5550B">
      <w:pPr>
        <w:rPr>
          <w:sz w:val="24"/>
          <w:szCs w:val="24"/>
        </w:rPr>
      </w:pPr>
      <w:commentRangeStart w:id="0"/>
      <w:r w:rsidRPr="00E5550B">
        <w:rPr>
          <w:sz w:val="24"/>
          <w:szCs w:val="24"/>
        </w:rPr>
        <w:t>Gamification is the concept of imbedding elements, such as game mechanics, from games to real-world situations, with the aim of enhancing engagement and encouraging people to feel more engaged and promote productivity (Kapp, 2013; Fischer, 2017).</w:t>
      </w:r>
      <w:commentRangeStart w:id="1"/>
      <w:r w:rsidR="00000000" w:rsidRPr="00E5550B">
        <w:rPr>
          <w:sz w:val="24"/>
          <w:szCs w:val="24"/>
        </w:rPr>
        <w:t xml:space="preserve">As recorded by Prasad and </w:t>
      </w:r>
      <w:proofErr w:type="spellStart"/>
      <w:r w:rsidR="00000000" w:rsidRPr="00E5550B">
        <w:rPr>
          <w:sz w:val="24"/>
          <w:szCs w:val="24"/>
        </w:rPr>
        <w:t>Mangipudi</w:t>
      </w:r>
      <w:proofErr w:type="spellEnd"/>
      <w:r w:rsidR="00000000" w:rsidRPr="00E5550B">
        <w:rPr>
          <w:sz w:val="24"/>
          <w:szCs w:val="24"/>
        </w:rPr>
        <w:t xml:space="preserve"> (2021) and </w:t>
      </w:r>
      <w:proofErr w:type="spellStart"/>
      <w:r w:rsidR="00000000" w:rsidRPr="00E5550B">
        <w:rPr>
          <w:sz w:val="24"/>
          <w:szCs w:val="24"/>
        </w:rPr>
        <w:t>Hammedi</w:t>
      </w:r>
      <w:proofErr w:type="spellEnd"/>
      <w:r w:rsidR="00000000" w:rsidRPr="00E5550B">
        <w:rPr>
          <w:sz w:val="24"/>
          <w:szCs w:val="24"/>
        </w:rPr>
        <w:t>, Leclerq, and Van Riel (2016),</w:t>
      </w:r>
      <w:commentRangeEnd w:id="1"/>
      <w:r w:rsidR="00000000" w:rsidRPr="00E5550B">
        <w:commentReference w:id="1"/>
      </w:r>
      <w:r w:rsidR="00000000" w:rsidRPr="00E5550B">
        <w:rPr>
          <w:sz w:val="24"/>
          <w:szCs w:val="24"/>
        </w:rPr>
        <w:t xml:space="preserve"> across many industries gamification strategies have been implemented with positive outcomes recorded regarding employee engagement.</w:t>
      </w:r>
      <w:commentRangeEnd w:id="0"/>
      <w:r w:rsidR="00000000" w:rsidRPr="00E5550B">
        <w:commentReference w:id="0"/>
      </w:r>
    </w:p>
    <w:p w14:paraId="00D87236" w14:textId="29FD99BF" w:rsidR="00BF425C" w:rsidRDefault="00000000">
      <w:pPr>
        <w:ind w:firstLine="720"/>
        <w:rPr>
          <w:sz w:val="24"/>
          <w:szCs w:val="24"/>
        </w:rPr>
      </w:pPr>
      <w:r>
        <w:rPr>
          <w:sz w:val="24"/>
          <w:szCs w:val="24"/>
        </w:rPr>
        <w:t xml:space="preserve">The need to belong, according to Baumeister and Leary (1995), is fundamental to human beings. They considered and researched many aspects of belonging, including cognitive interaction, emotional impact, the positive and negative long and short-term effects on health, and the psychological underpinnings of where this desire for kinship may originate. The implications are wide-ranging for the student as a growing, functioning person; but the </w:t>
      </w:r>
      <w:r w:rsidR="00E5550B">
        <w:rPr>
          <w:sz w:val="24"/>
          <w:szCs w:val="24"/>
        </w:rPr>
        <w:t>aspect</w:t>
      </w:r>
      <w:r>
        <w:rPr>
          <w:sz w:val="24"/>
          <w:szCs w:val="24"/>
        </w:rPr>
        <w:t xml:space="preserve"> of belonging focused on in this case would be </w:t>
      </w:r>
      <w:r>
        <w:rPr>
          <w:i/>
          <w:iCs/>
          <w:sz w:val="24"/>
          <w:szCs w:val="24"/>
        </w:rPr>
        <w:t>institutional belonging</w:t>
      </w:r>
      <w:r>
        <w:rPr>
          <w:sz w:val="24"/>
          <w:szCs w:val="24"/>
        </w:rPr>
        <w:t>, as described by Vallerand (1997, p.300, quoted in Thomas, 2012), which is a subjective feeling of being connected to an institution. This is supported by research from Baumeister and Leary (1995), who draw upon the importance of regular and stable social contact, and Goodenow (1993) highlights acceptance, along with being needed and valued; the student being recognised as an individual and part of a wider collective. Goodenow’s work focused on adolescent students in the USA, so it can be argued that her study may not fit with the UK Higher Education system exactly, but there is general support from the work of Maslow (1962) who observed that children who are raised in safe and nurturing environments</w:t>
      </w:r>
      <w:commentRangeStart w:id="2"/>
      <w:r>
        <w:rPr>
          <w:sz w:val="24"/>
          <w:szCs w:val="24"/>
        </w:rPr>
        <w:t xml:space="preserve"> may be more inclined to accelerate their own learning. </w:t>
      </w:r>
      <w:commentRangeEnd w:id="2"/>
      <w:r>
        <w:commentReference w:id="2"/>
      </w:r>
    </w:p>
    <w:p w14:paraId="0AA23F49" w14:textId="0C60EEDC" w:rsidR="00BF425C" w:rsidRDefault="00000000">
      <w:pPr>
        <w:ind w:firstLine="720"/>
        <w:rPr>
          <w:sz w:val="24"/>
          <w:szCs w:val="24"/>
        </w:rPr>
      </w:pPr>
      <w:r>
        <w:rPr>
          <w:sz w:val="24"/>
          <w:szCs w:val="24"/>
        </w:rPr>
        <w:t xml:space="preserve">If this behaviour is a matter of human nature rather than age, then there could be support for a sense of belonging leading to a greater academic potential. Student attrition has been linked as a side-effect to a feeling of not belonging (Gillen-O’Neel, 2019), with a correlation to first-generation students who feel that their background does not fit with the expected profile of a ‘typical’ university student (Maunder, 2018; Thomas 2012). Jones (2008) also noted that a lack of familiarity with the academic experience could lead to a disconnect from the course. </w:t>
      </w:r>
      <w:commentRangeStart w:id="3"/>
      <w:r>
        <w:rPr>
          <w:sz w:val="24"/>
          <w:szCs w:val="24"/>
        </w:rPr>
        <w:t>Happy Educated People I</w:t>
      </w:r>
      <w:commentRangeEnd w:id="3"/>
      <w:r>
        <w:commentReference w:id="3"/>
      </w:r>
      <w:r>
        <w:rPr>
          <w:sz w:val="24"/>
          <w:szCs w:val="24"/>
        </w:rPr>
        <w:t xml:space="preserve">nc (HEPI) reported in </w:t>
      </w:r>
      <w:commentRangeStart w:id="4"/>
      <w:r>
        <w:rPr>
          <w:sz w:val="24"/>
          <w:szCs w:val="24"/>
        </w:rPr>
        <w:t>2022</w:t>
      </w:r>
      <w:commentRangeEnd w:id="4"/>
      <w:r>
        <w:commentReference w:id="4"/>
      </w:r>
      <w:r>
        <w:rPr>
          <w:sz w:val="24"/>
          <w:szCs w:val="24"/>
        </w:rPr>
        <w:t xml:space="preserve"> </w:t>
      </w:r>
      <w:r w:rsidR="00E533B0">
        <w:rPr>
          <w:sz w:val="24"/>
          <w:szCs w:val="24"/>
        </w:rPr>
        <w:t xml:space="preserve">(Jackson, 2022) </w:t>
      </w:r>
      <w:r w:rsidR="00E5550B">
        <w:rPr>
          <w:sz w:val="24"/>
          <w:szCs w:val="24"/>
        </w:rPr>
        <w:t>that only</w:t>
      </w:r>
      <w:r>
        <w:rPr>
          <w:sz w:val="24"/>
          <w:szCs w:val="24"/>
        </w:rPr>
        <w:t xml:space="preserve"> 39% of students surveyed felt a connection to their chosen university community. Furthermore </w:t>
      </w:r>
      <w:commentRangeStart w:id="5"/>
      <w:r>
        <w:rPr>
          <w:sz w:val="24"/>
          <w:szCs w:val="24"/>
        </w:rPr>
        <w:t>34% reporting feeling confident, while a sense of imposter syndrome</w:t>
      </w:r>
      <w:r w:rsidR="00E5550B">
        <w:rPr>
          <w:sz w:val="24"/>
          <w:szCs w:val="24"/>
        </w:rPr>
        <w:t xml:space="preserve"> </w:t>
      </w:r>
      <w:r>
        <w:rPr>
          <w:sz w:val="24"/>
          <w:szCs w:val="24"/>
        </w:rPr>
        <w:t>was reported by 39%.</w:t>
      </w:r>
      <w:commentRangeEnd w:id="5"/>
      <w:r>
        <w:commentReference w:id="5"/>
      </w:r>
      <w:r>
        <w:rPr>
          <w:sz w:val="24"/>
          <w:szCs w:val="24"/>
        </w:rPr>
        <w:t xml:space="preserve"> HEPI also reported that, despite being a vital role of student </w:t>
      </w:r>
      <w:r>
        <w:rPr>
          <w:sz w:val="24"/>
          <w:szCs w:val="24"/>
        </w:rPr>
        <w:lastRenderedPageBreak/>
        <w:t xml:space="preserve">life, clubs and societies do not necessarily do enough to create an overall feeling of inclusion </w:t>
      </w:r>
      <w:commentRangeStart w:id="6"/>
      <w:r>
        <w:rPr>
          <w:sz w:val="24"/>
          <w:szCs w:val="24"/>
        </w:rPr>
        <w:t xml:space="preserve">(Jackson, 2022). </w:t>
      </w:r>
      <w:commentRangeEnd w:id="6"/>
      <w:r>
        <w:commentReference w:id="6"/>
      </w:r>
      <w:r>
        <w:rPr>
          <w:sz w:val="24"/>
          <w:szCs w:val="24"/>
        </w:rPr>
        <w:t xml:space="preserve">Nurturing the student to feel a part of the university and connected to their chosen course is fundamentally important for their own development. </w:t>
      </w:r>
    </w:p>
    <w:p w14:paraId="0D6299CF" w14:textId="77777777" w:rsidR="00BF425C" w:rsidRDefault="00000000">
      <w:pPr>
        <w:ind w:firstLine="720"/>
        <w:rPr>
          <w:sz w:val="24"/>
          <w:szCs w:val="24"/>
        </w:rPr>
      </w:pPr>
      <w:r>
        <w:rPr>
          <w:sz w:val="24"/>
          <w:szCs w:val="24"/>
        </w:rPr>
        <w:t xml:space="preserve">Studies conducted during the shift to online delivery during the COVID-19 pandemic charted a noted drop in the feeling of belonging among students on STEM </w:t>
      </w:r>
      <w:commentRangeStart w:id="7"/>
      <w:r>
        <w:rPr>
          <w:sz w:val="24"/>
          <w:szCs w:val="24"/>
        </w:rPr>
        <w:t xml:space="preserve">courses (Wester et al, 2021), using </w:t>
      </w:r>
      <w:commentRangeEnd w:id="7"/>
      <w:r>
        <w:commentReference w:id="7"/>
      </w:r>
      <w:r>
        <w:rPr>
          <w:sz w:val="24"/>
          <w:szCs w:val="24"/>
        </w:rPr>
        <w:t xml:space="preserve">Trujillo and Tanner’s 2014 study on Affected Learning, which broke the process a student goes through during engagement with their course into: Self-efficacy, a sense of belonging, and cultivating a science identity. The latter is important, not only for the adoption of appropriate methodologies and critical thinking skills, for viewing oneself as a part of the scientific community, which could help to combat the experience of imposter syndrome. Crick </w:t>
      </w:r>
      <w:r>
        <w:rPr>
          <w:i/>
          <w:iCs/>
          <w:sz w:val="24"/>
          <w:szCs w:val="24"/>
        </w:rPr>
        <w:t>et al</w:t>
      </w:r>
      <w:commentRangeStart w:id="8"/>
      <w:r>
        <w:rPr>
          <w:sz w:val="24"/>
          <w:szCs w:val="24"/>
        </w:rPr>
        <w:t>.</w:t>
      </w:r>
      <w:commentRangeEnd w:id="8"/>
      <w:r>
        <w:commentReference w:id="8"/>
      </w:r>
      <w:r>
        <w:rPr>
          <w:sz w:val="24"/>
          <w:szCs w:val="24"/>
        </w:rPr>
        <w:t xml:space="preserve"> (2020) noted a common theme, in response to the shift away from face-to-face delivery from academics during the pandemic, which was the effect on the mental health of both staff and students, and the absence of flexibility with delivering more practical </w:t>
      </w:r>
      <w:commentRangeStart w:id="9"/>
      <w:r>
        <w:rPr>
          <w:sz w:val="24"/>
          <w:szCs w:val="24"/>
        </w:rPr>
        <w:t>subjects</w:t>
      </w:r>
      <w:commentRangeEnd w:id="9"/>
      <w:r>
        <w:commentReference w:id="9"/>
      </w:r>
      <w:r>
        <w:rPr>
          <w:sz w:val="24"/>
          <w:szCs w:val="24"/>
        </w:rPr>
        <w:t>.</w:t>
      </w:r>
    </w:p>
    <w:p w14:paraId="1AB3415A" w14:textId="53B2BBFB" w:rsidR="00BF425C" w:rsidRDefault="00000000">
      <w:pPr>
        <w:ind w:firstLine="720"/>
        <w:rPr>
          <w:sz w:val="24"/>
          <w:szCs w:val="24"/>
        </w:rPr>
      </w:pPr>
      <w:r>
        <w:rPr>
          <w:sz w:val="24"/>
          <w:szCs w:val="24"/>
        </w:rPr>
        <w:t xml:space="preserve">In her book, ‘Reality is Broken: Why Games Make Us Better and How They Can Change the World’, Jane McGonigal (2011) details several examples where the use of gamification has been successfully applied to everyday tasks and chores, following the notion that the real world does a poor job in replicating the fun and immersive elements of gaming. Notable mentions are ‘Nike+’, a running app designed for iPod which tracks the runner’s steps and presents them with a visual </w:t>
      </w:r>
      <w:r w:rsidR="00E5550B">
        <w:rPr>
          <w:sz w:val="24"/>
          <w:szCs w:val="24"/>
        </w:rPr>
        <w:t>re</w:t>
      </w:r>
      <w:commentRangeStart w:id="10"/>
      <w:r>
        <w:rPr>
          <w:sz w:val="24"/>
          <w:szCs w:val="24"/>
        </w:rPr>
        <w:t>presentation</w:t>
      </w:r>
      <w:commentRangeEnd w:id="10"/>
      <w:r>
        <w:commentReference w:id="10"/>
      </w:r>
      <w:r>
        <w:rPr>
          <w:sz w:val="24"/>
          <w:szCs w:val="24"/>
        </w:rPr>
        <w:t xml:space="preserve"> of their progress (McClusky, 2009); ‘Chore Wars’ developed by Kevan Davis (2007), which seeks to gamify household chores by reimagining a household as a team of adventurers, similar to that of a fantasy-based Role-Playing Game. The players can choose an avatar and set chores as heroic quests to complete in exchange for experience points and virtual currency. The team can decide how the virtual currency is traded in real life. The underlying principle, according to author Matthew Crawford </w:t>
      </w:r>
      <w:commentRangeStart w:id="11"/>
      <w:r>
        <w:rPr>
          <w:sz w:val="24"/>
          <w:szCs w:val="24"/>
        </w:rPr>
        <w:t>(2009),</w:t>
      </w:r>
      <w:commentRangeEnd w:id="11"/>
      <w:r>
        <w:commentReference w:id="11"/>
      </w:r>
      <w:r>
        <w:rPr>
          <w:sz w:val="24"/>
          <w:szCs w:val="24"/>
        </w:rPr>
        <w:t xml:space="preserve"> is that a lot of the day-to-day work lacks a tangible result or individual agency. Video games, such as online multiplayer game ‘World of Warcraft’ (Blizzard, 2004), contains hours of immersive quests and activities that the player may undertake in exchange for points which they can use to improve their character. According to McGonigal</w:t>
      </w:r>
      <w:commentRangeStart w:id="12"/>
      <w:commentRangeEnd w:id="12"/>
      <w:r>
        <w:rPr>
          <w:sz w:val="24"/>
          <w:szCs w:val="24"/>
        </w:rPr>
        <w:commentReference w:id="12"/>
      </w:r>
      <w:r>
        <w:rPr>
          <w:sz w:val="24"/>
          <w:szCs w:val="24"/>
        </w:rPr>
        <w:t>, by 2011 ‘World of Warcraft’ players had collectively spent 5.93 million years, or 50 billion hours, invested in the game (</w:t>
      </w:r>
      <w:commentRangeStart w:id="13"/>
      <w:r>
        <w:rPr>
          <w:sz w:val="24"/>
          <w:szCs w:val="24"/>
        </w:rPr>
        <w:t>p.61)</w:t>
      </w:r>
      <w:commentRangeEnd w:id="13"/>
      <w:r>
        <w:commentReference w:id="13"/>
      </w:r>
      <w:r>
        <w:rPr>
          <w:sz w:val="24"/>
          <w:szCs w:val="24"/>
        </w:rPr>
        <w:t>.</w:t>
      </w:r>
    </w:p>
    <w:p w14:paraId="69DEDCCB" w14:textId="77777777" w:rsidR="00BF425C" w:rsidRDefault="00000000">
      <w:pPr>
        <w:ind w:firstLine="720"/>
        <w:rPr>
          <w:sz w:val="24"/>
          <w:szCs w:val="24"/>
        </w:rPr>
      </w:pPr>
      <w:r>
        <w:rPr>
          <w:sz w:val="24"/>
          <w:szCs w:val="24"/>
        </w:rPr>
        <w:t xml:space="preserve">An avatar, in a video game context, is typically regarded as the means in which the player is represented in the game world, and also how the player feels connected to the game they are playing (Jin, 2011; Gilbert </w:t>
      </w:r>
      <w:r>
        <w:rPr>
          <w:i/>
          <w:iCs/>
          <w:sz w:val="24"/>
          <w:szCs w:val="24"/>
        </w:rPr>
        <w:t>et al., 2013</w:t>
      </w:r>
      <w:r>
        <w:rPr>
          <w:sz w:val="24"/>
          <w:szCs w:val="24"/>
        </w:rPr>
        <w:t xml:space="preserve">). Further research would be required to determine if this were solely due to the physical representation of the player or the actions and moral and ethical choices they are required to make in the game. The avatar need not be an accurate representation of the player either, with many games in the fantasy and sci-fi genre, particularly Role-Playing Games and Massively Multiplayer Online Games, offering options to play as different races and species. </w:t>
      </w:r>
      <w:proofErr w:type="spellStart"/>
      <w:r>
        <w:rPr>
          <w:sz w:val="24"/>
          <w:szCs w:val="24"/>
        </w:rPr>
        <w:t>Schenkler</w:t>
      </w:r>
      <w:proofErr w:type="spellEnd"/>
      <w:r>
        <w:rPr>
          <w:sz w:val="24"/>
          <w:szCs w:val="24"/>
        </w:rPr>
        <w:t xml:space="preserve"> (1980) coined the term ‘impression management’ to describe the ways in which an avatar may be used to present a more idealised self, in that ones’ perceived physical flaws could be altered or negated. In this regard, the connection between the player and their avatar can be seen as a form of </w:t>
      </w:r>
      <w:r>
        <w:rPr>
          <w:sz w:val="24"/>
          <w:szCs w:val="24"/>
        </w:rPr>
        <w:lastRenderedPageBreak/>
        <w:t xml:space="preserve">outward expression. This can potentially have the negative consequence of gamers becoming overly absorbed in their avatar, strong avatar identification being linked to gaming disorder (Green, </w:t>
      </w:r>
      <w:proofErr w:type="spellStart"/>
      <w:r>
        <w:rPr>
          <w:sz w:val="24"/>
          <w:szCs w:val="24"/>
        </w:rPr>
        <w:t>Delfabbro</w:t>
      </w:r>
      <w:proofErr w:type="spellEnd"/>
      <w:r>
        <w:rPr>
          <w:sz w:val="24"/>
          <w:szCs w:val="24"/>
        </w:rPr>
        <w:t xml:space="preserve"> and King, 2021). Careful consideration and more research will be required to ensure that these negative aspects are recognised and mitigated. </w:t>
      </w:r>
    </w:p>
    <w:p w14:paraId="25C937B2" w14:textId="657C8929" w:rsidR="00BF425C" w:rsidRDefault="00000000">
      <w:pPr>
        <w:ind w:firstLine="720"/>
        <w:rPr>
          <w:sz w:val="24"/>
          <w:szCs w:val="24"/>
        </w:rPr>
      </w:pPr>
      <w:r>
        <w:rPr>
          <w:sz w:val="24"/>
          <w:szCs w:val="24"/>
        </w:rPr>
        <w:t>By allowing students to create a customisable avatar that will grow and develop with them on their academic journey, it is hoped that it will provide a route, through gamification and self-identification, by which the student will</w:t>
      </w:r>
      <w:r w:rsidR="00E5550B">
        <w:rPr>
          <w:sz w:val="24"/>
          <w:szCs w:val="24"/>
        </w:rPr>
        <w:t xml:space="preserve"> hopefully</w:t>
      </w:r>
      <w:r>
        <w:rPr>
          <w:sz w:val="24"/>
          <w:szCs w:val="24"/>
        </w:rPr>
        <w:t xml:space="preserve"> increase engagement with their course, peers, and the university </w:t>
      </w:r>
      <w:r w:rsidR="00E5550B">
        <w:rPr>
          <w:sz w:val="24"/>
          <w:szCs w:val="24"/>
        </w:rPr>
        <w:t>community</w:t>
      </w:r>
      <w:r>
        <w:rPr>
          <w:sz w:val="24"/>
          <w:szCs w:val="24"/>
        </w:rPr>
        <w:t>.</w:t>
      </w:r>
    </w:p>
    <w:p w14:paraId="336A5EAA" w14:textId="77777777" w:rsidR="00BF425C" w:rsidRDefault="00BF425C"/>
    <w:p w14:paraId="12BE5FAD" w14:textId="77777777" w:rsidR="00BF425C" w:rsidRDefault="00000000">
      <w:r>
        <w:t>References:</w:t>
      </w:r>
    </w:p>
    <w:p w14:paraId="2C692101" w14:textId="77777777" w:rsidR="00BF425C" w:rsidRDefault="00000000">
      <w:pPr>
        <w:rPr>
          <w:sz w:val="24"/>
          <w:szCs w:val="24"/>
        </w:rPr>
      </w:pPr>
      <w:r>
        <w:rPr>
          <w:sz w:val="24"/>
          <w:szCs w:val="24"/>
        </w:rPr>
        <w:t xml:space="preserve">Blizzard, (2004). </w:t>
      </w:r>
      <w:r>
        <w:rPr>
          <w:i/>
          <w:iCs/>
          <w:sz w:val="24"/>
          <w:szCs w:val="24"/>
        </w:rPr>
        <w:t>World of Warcraft</w:t>
      </w:r>
      <w:r>
        <w:rPr>
          <w:sz w:val="24"/>
          <w:szCs w:val="24"/>
        </w:rPr>
        <w:t xml:space="preserve">. Available at: </w:t>
      </w:r>
      <w:hyperlink r:id="rId11">
        <w:r>
          <w:rPr>
            <w:rStyle w:val="Hyperlink"/>
            <w:sz w:val="24"/>
            <w:szCs w:val="24"/>
          </w:rPr>
          <w:t>https://worldofwarcraft.blizzard.com/en-gb/start</w:t>
        </w:r>
      </w:hyperlink>
      <w:r>
        <w:rPr>
          <w:sz w:val="24"/>
          <w:szCs w:val="24"/>
        </w:rPr>
        <w:t>. (Accessed 25 September 2023)</w:t>
      </w:r>
    </w:p>
    <w:p w14:paraId="5823DCD5" w14:textId="77777777" w:rsidR="00BF425C" w:rsidRDefault="00000000">
      <w:pPr>
        <w:rPr>
          <w:sz w:val="24"/>
          <w:szCs w:val="24"/>
        </w:rPr>
      </w:pPr>
      <w:r>
        <w:rPr>
          <w:sz w:val="24"/>
          <w:szCs w:val="24"/>
        </w:rPr>
        <w:t xml:space="preserve">Collins English Dictionary (2023) </w:t>
      </w:r>
      <w:r>
        <w:rPr>
          <w:i/>
          <w:iCs/>
          <w:sz w:val="24"/>
          <w:szCs w:val="24"/>
        </w:rPr>
        <w:t>Collins English Dictionary</w:t>
      </w:r>
      <w:r>
        <w:rPr>
          <w:sz w:val="24"/>
          <w:szCs w:val="24"/>
        </w:rPr>
        <w:t xml:space="preserve">. Available at: </w:t>
      </w:r>
      <w:hyperlink r:id="rId12">
        <w:r>
          <w:rPr>
            <w:rStyle w:val="Hyperlink"/>
            <w:sz w:val="24"/>
            <w:szCs w:val="24"/>
          </w:rPr>
          <w:t>https://www.collinsdictionary.com/dictionary/english/avatar</w:t>
        </w:r>
      </w:hyperlink>
      <w:r>
        <w:rPr>
          <w:sz w:val="24"/>
          <w:szCs w:val="24"/>
        </w:rPr>
        <w:t xml:space="preserve"> (Accessed 8 October 2023)</w:t>
      </w:r>
    </w:p>
    <w:p w14:paraId="72DBBD6E" w14:textId="77777777" w:rsidR="00BF425C" w:rsidRDefault="00000000">
      <w:pPr>
        <w:rPr>
          <w:sz w:val="24"/>
          <w:szCs w:val="24"/>
        </w:rPr>
      </w:pPr>
      <w:r>
        <w:rPr>
          <w:sz w:val="24"/>
          <w:szCs w:val="24"/>
        </w:rPr>
        <w:t xml:space="preserve">Crawford, M (2009) ‘The Case for Working with Your Hands’, </w:t>
      </w:r>
      <w:r>
        <w:rPr>
          <w:i/>
          <w:iCs/>
          <w:sz w:val="24"/>
          <w:szCs w:val="24"/>
        </w:rPr>
        <w:t>New York Times Magazine</w:t>
      </w:r>
      <w:r>
        <w:rPr>
          <w:sz w:val="24"/>
          <w:szCs w:val="24"/>
        </w:rPr>
        <w:t xml:space="preserve">, 21 May. Available at: </w:t>
      </w:r>
      <w:hyperlink r:id="rId13">
        <w:r>
          <w:rPr>
            <w:rStyle w:val="Hyperlink"/>
            <w:sz w:val="24"/>
            <w:szCs w:val="24"/>
          </w:rPr>
          <w:t>https://www.nytimes.com/2009/05/24/magazine/24labor-t.html</w:t>
        </w:r>
      </w:hyperlink>
      <w:r>
        <w:rPr>
          <w:sz w:val="24"/>
          <w:szCs w:val="24"/>
        </w:rPr>
        <w:t xml:space="preserve"> (Accessed: 29 September 2023)</w:t>
      </w:r>
    </w:p>
    <w:p w14:paraId="72FF0DEF" w14:textId="77777777" w:rsidR="00BF425C" w:rsidRDefault="00000000">
      <w:pPr>
        <w:rPr>
          <w:rFonts w:ascii="Calibri" w:hAnsi="Calibri" w:cs="Calibri"/>
          <w:i/>
          <w:iCs/>
          <w:sz w:val="24"/>
          <w:szCs w:val="24"/>
        </w:rPr>
      </w:pPr>
      <w:r>
        <w:rPr>
          <w:rFonts w:cs="Calibri"/>
          <w:sz w:val="24"/>
          <w:szCs w:val="24"/>
        </w:rPr>
        <w:t xml:space="preserve">Crick, T., </w:t>
      </w:r>
      <w:proofErr w:type="spellStart"/>
      <w:r>
        <w:rPr>
          <w:rFonts w:cs="Calibri"/>
          <w:sz w:val="24"/>
          <w:szCs w:val="24"/>
        </w:rPr>
        <w:t>Watermeyer</w:t>
      </w:r>
      <w:proofErr w:type="spellEnd"/>
      <w:r>
        <w:rPr>
          <w:rFonts w:cs="Calibri"/>
          <w:sz w:val="24"/>
          <w:szCs w:val="24"/>
        </w:rPr>
        <w:t xml:space="preserve">, R., Knight, C., Goodall, J. (2020) The Impact of COVID-19 and “Emergency Remote Teaching” on the UK Computer Science Education Community. </w:t>
      </w:r>
      <w:r>
        <w:rPr>
          <w:rFonts w:cs="Calibri"/>
          <w:i/>
          <w:iCs/>
          <w:sz w:val="24"/>
          <w:szCs w:val="24"/>
        </w:rPr>
        <w:t>United Kingdom &amp; Ireland</w:t>
      </w:r>
    </w:p>
    <w:p w14:paraId="3DC67619" w14:textId="77777777" w:rsidR="00BF425C" w:rsidRDefault="00000000">
      <w:pPr>
        <w:rPr>
          <w:rFonts w:ascii="Calibri" w:hAnsi="Calibri" w:cs="Calibri"/>
          <w:sz w:val="24"/>
          <w:szCs w:val="24"/>
        </w:rPr>
      </w:pPr>
      <w:proofErr w:type="spellStart"/>
      <w:r>
        <w:rPr>
          <w:rFonts w:cs="Calibri"/>
          <w:i/>
          <w:iCs/>
          <w:sz w:val="24"/>
          <w:szCs w:val="24"/>
        </w:rPr>
        <w:t>Computing</w:t>
      </w:r>
      <w:proofErr w:type="spellEnd"/>
      <w:r>
        <w:rPr>
          <w:rFonts w:cs="Calibri"/>
          <w:i/>
          <w:iCs/>
          <w:sz w:val="24"/>
          <w:szCs w:val="24"/>
        </w:rPr>
        <w:t xml:space="preserve"> Education Research conference. (UKICER ’20), September 3–4, 2020, Glasgow, United Kingdom. </w:t>
      </w:r>
      <w:r>
        <w:rPr>
          <w:rFonts w:cs="Calibri"/>
          <w:sz w:val="24"/>
          <w:szCs w:val="24"/>
        </w:rPr>
        <w:t xml:space="preserve">https://doi.org/10.1145/3416465.3416472. </w:t>
      </w:r>
    </w:p>
    <w:p w14:paraId="01AD62B2" w14:textId="77777777" w:rsidR="00BF425C" w:rsidRDefault="00000000">
      <w:pPr>
        <w:rPr>
          <w:rFonts w:cs="Calibri"/>
          <w:sz w:val="24"/>
          <w:szCs w:val="24"/>
        </w:rPr>
      </w:pPr>
      <w:r>
        <w:rPr>
          <w:rFonts w:cs="Calibri"/>
          <w:sz w:val="24"/>
          <w:szCs w:val="24"/>
        </w:rPr>
        <w:t xml:space="preserve">Davis, K. (2007) </w:t>
      </w:r>
      <w:r>
        <w:rPr>
          <w:rFonts w:cs="Calibri"/>
          <w:i/>
          <w:iCs/>
          <w:sz w:val="24"/>
          <w:szCs w:val="24"/>
        </w:rPr>
        <w:t xml:space="preserve">Chore Wars. </w:t>
      </w:r>
      <w:r>
        <w:rPr>
          <w:rFonts w:cs="Calibri"/>
          <w:sz w:val="24"/>
          <w:szCs w:val="24"/>
        </w:rPr>
        <w:t xml:space="preserve">Available at: </w:t>
      </w:r>
      <w:hyperlink r:id="rId14">
        <w:r>
          <w:rPr>
            <w:rStyle w:val="Hyperlink"/>
            <w:rFonts w:cs="Calibri"/>
            <w:sz w:val="24"/>
            <w:szCs w:val="24"/>
          </w:rPr>
          <w:t>https://www.chorewars.com/index.php</w:t>
        </w:r>
      </w:hyperlink>
      <w:r>
        <w:rPr>
          <w:rFonts w:cs="Calibri"/>
          <w:sz w:val="24"/>
          <w:szCs w:val="24"/>
        </w:rPr>
        <w:t>. (Accessed 25 September 2023)</w:t>
      </w:r>
    </w:p>
    <w:p w14:paraId="73AFF052" w14:textId="77777777" w:rsidR="00BF425C" w:rsidRDefault="00000000">
      <w:pPr>
        <w:rPr>
          <w:rFonts w:cs="Calibri"/>
          <w:sz w:val="24"/>
          <w:szCs w:val="24"/>
        </w:rPr>
      </w:pPr>
      <w:r>
        <w:rPr>
          <w:rFonts w:cs="Calibri"/>
          <w:sz w:val="24"/>
          <w:szCs w:val="24"/>
        </w:rPr>
        <w:t>Fischer, T.C. (2017), “Gamification and affordances: How do new affordances lead to gamification in a business intelligence system?”, European Conference on Software Process Improvement, Springer, Cham, pp-310-320.</w:t>
      </w:r>
    </w:p>
    <w:p w14:paraId="3FA379B2" w14:textId="77777777" w:rsidR="00BF425C" w:rsidRDefault="00000000">
      <w:pPr>
        <w:rPr>
          <w:rFonts w:ascii="Calibri" w:hAnsi="Calibri" w:cs="Calibri"/>
          <w:sz w:val="24"/>
          <w:szCs w:val="24"/>
        </w:rPr>
      </w:pPr>
      <w:r>
        <w:rPr>
          <w:rFonts w:cs="Calibri"/>
          <w:sz w:val="24"/>
          <w:szCs w:val="24"/>
        </w:rPr>
        <w:t xml:space="preserve">Gilbert, R., Thadani, V., Handy, C., Andrews, H., </w:t>
      </w:r>
      <w:proofErr w:type="spellStart"/>
      <w:r>
        <w:rPr>
          <w:rFonts w:cs="Calibri"/>
          <w:sz w:val="24"/>
          <w:szCs w:val="24"/>
        </w:rPr>
        <w:t>Sguina</w:t>
      </w:r>
      <w:proofErr w:type="spellEnd"/>
      <w:r>
        <w:rPr>
          <w:rFonts w:cs="Calibri"/>
          <w:sz w:val="24"/>
          <w:szCs w:val="24"/>
        </w:rPr>
        <w:t xml:space="preserve">, T., Sasso, A., Payne, S (2013) ‘The psychological functions of avatars and alt(s): A qualitative study. </w:t>
      </w:r>
      <w:r>
        <w:rPr>
          <w:rFonts w:cs="Calibri"/>
          <w:i/>
          <w:iCs/>
          <w:sz w:val="24"/>
          <w:szCs w:val="24"/>
        </w:rPr>
        <w:t>Computers</w:t>
      </w:r>
      <w:r>
        <w:rPr>
          <w:rFonts w:cs="Calibri"/>
          <w:sz w:val="24"/>
          <w:szCs w:val="24"/>
        </w:rPr>
        <w:t xml:space="preserve"> </w:t>
      </w:r>
      <w:r>
        <w:rPr>
          <w:rFonts w:cs="Calibri"/>
          <w:i/>
          <w:iCs/>
          <w:sz w:val="24"/>
          <w:szCs w:val="24"/>
        </w:rPr>
        <w:t xml:space="preserve">in Human Behaviour. </w:t>
      </w:r>
      <w:r>
        <w:rPr>
          <w:rFonts w:cs="Calibri"/>
          <w:sz w:val="24"/>
          <w:szCs w:val="24"/>
        </w:rPr>
        <w:t>https://doi.org/10.1016/j.chb.2013.11.007</w:t>
      </w:r>
    </w:p>
    <w:p w14:paraId="7D806E76" w14:textId="77777777" w:rsidR="00BF425C" w:rsidRDefault="00000000">
      <w:pPr>
        <w:rPr>
          <w:rFonts w:ascii="Calibri" w:hAnsi="Calibri" w:cs="Calibri"/>
          <w:sz w:val="24"/>
          <w:szCs w:val="24"/>
        </w:rPr>
      </w:pPr>
      <w:r>
        <w:rPr>
          <w:rFonts w:cs="Calibri"/>
          <w:sz w:val="24"/>
          <w:szCs w:val="24"/>
        </w:rPr>
        <w:t>Gillen-O’Neel, C. 2019. “Sense of Belonging and Student Engagement: A Daily Study of First- and Continuing-generation College Students.” Research in Higher Education. doi:10.1007/s11162-019-09570-y</w:t>
      </w:r>
    </w:p>
    <w:p w14:paraId="431AAC0A" w14:textId="77777777" w:rsidR="00BF425C" w:rsidRDefault="00000000">
      <w:pPr>
        <w:rPr>
          <w:rFonts w:cs="Calibri"/>
          <w:color w:val="555555"/>
          <w:sz w:val="24"/>
          <w:szCs w:val="24"/>
          <w:shd w:val="clear" w:color="auto" w:fill="FFFFFF"/>
        </w:rPr>
      </w:pPr>
      <w:r>
        <w:rPr>
          <w:rFonts w:cs="Calibri"/>
          <w:color w:val="555555"/>
          <w:sz w:val="24"/>
          <w:szCs w:val="24"/>
          <w:shd w:val="clear" w:color="auto" w:fill="FFFFFF"/>
        </w:rPr>
        <w:t>Goodenow, C. &amp; Grady, K.E. 1993, "The Relationship of School Belonging and Friends' Values to Academic Motivation Among Urban Adolescent Students", </w:t>
      </w:r>
      <w:r>
        <w:rPr>
          <w:rFonts w:cs="Calibri"/>
          <w:i/>
          <w:iCs/>
          <w:color w:val="555555"/>
          <w:sz w:val="24"/>
          <w:szCs w:val="24"/>
          <w:shd w:val="clear" w:color="auto" w:fill="FFFFFF"/>
        </w:rPr>
        <w:t>The Journal of Experimental Education, </w:t>
      </w:r>
      <w:r>
        <w:rPr>
          <w:rFonts w:cs="Calibri"/>
          <w:color w:val="555555"/>
          <w:sz w:val="24"/>
          <w:szCs w:val="24"/>
          <w:shd w:val="clear" w:color="auto" w:fill="FFFFFF"/>
        </w:rPr>
        <w:t>vol. 62, no. 1, pp. 60.</w:t>
      </w:r>
    </w:p>
    <w:p w14:paraId="7146C92E" w14:textId="77777777" w:rsidR="00BF425C" w:rsidRDefault="00000000">
      <w:pPr>
        <w:rPr>
          <w:rFonts w:cs="Calibri"/>
          <w:color w:val="555555"/>
          <w:sz w:val="24"/>
          <w:szCs w:val="24"/>
          <w:shd w:val="clear" w:color="auto" w:fill="FFFFFF"/>
        </w:rPr>
      </w:pPr>
      <w:r>
        <w:rPr>
          <w:rFonts w:cs="Calibri"/>
          <w:color w:val="555555"/>
          <w:sz w:val="24"/>
          <w:szCs w:val="24"/>
          <w:shd w:val="clear" w:color="auto" w:fill="FFFFFF"/>
        </w:rPr>
        <w:lastRenderedPageBreak/>
        <w:t xml:space="preserve">Green, R., </w:t>
      </w:r>
      <w:proofErr w:type="spellStart"/>
      <w:r>
        <w:rPr>
          <w:rFonts w:cs="Calibri"/>
          <w:color w:val="555555"/>
          <w:sz w:val="24"/>
          <w:szCs w:val="24"/>
          <w:shd w:val="clear" w:color="auto" w:fill="FFFFFF"/>
        </w:rPr>
        <w:t>Delfabbro</w:t>
      </w:r>
      <w:proofErr w:type="spellEnd"/>
      <w:r>
        <w:rPr>
          <w:rFonts w:cs="Calibri"/>
          <w:color w:val="555555"/>
          <w:sz w:val="24"/>
          <w:szCs w:val="24"/>
          <w:shd w:val="clear" w:color="auto" w:fill="FFFFFF"/>
        </w:rPr>
        <w:t xml:space="preserve">, P.H., King, D.L (2021) ‘Player-avatar in habitual and problematic gaming: A qualitative investigation’. </w:t>
      </w:r>
      <w:r>
        <w:rPr>
          <w:rFonts w:cs="Calibri"/>
          <w:i/>
          <w:iCs/>
          <w:color w:val="555555"/>
          <w:sz w:val="24"/>
          <w:szCs w:val="24"/>
          <w:shd w:val="clear" w:color="auto" w:fill="FFFFFF"/>
        </w:rPr>
        <w:t xml:space="preserve">Journal of Behavioural Addictions </w:t>
      </w:r>
      <w:r>
        <w:rPr>
          <w:rFonts w:cs="Calibri"/>
          <w:color w:val="555555"/>
          <w:sz w:val="24"/>
          <w:szCs w:val="24"/>
          <w:shd w:val="clear" w:color="auto" w:fill="FFFFFF"/>
        </w:rPr>
        <w:t>DOI: 10.1556/2006.2021.00038</w:t>
      </w:r>
    </w:p>
    <w:p w14:paraId="43A0E9D7" w14:textId="77777777" w:rsidR="00BF425C" w:rsidRDefault="00000000">
      <w:pPr>
        <w:rPr>
          <w:rFonts w:cs="Calibri"/>
          <w:color w:val="555555"/>
          <w:sz w:val="24"/>
          <w:szCs w:val="24"/>
          <w:shd w:val="clear" w:color="auto" w:fill="FFFFFF"/>
        </w:rPr>
      </w:pPr>
      <w:proofErr w:type="spellStart"/>
      <w:r>
        <w:rPr>
          <w:rFonts w:cs="Calibri"/>
          <w:color w:val="555555"/>
          <w:sz w:val="24"/>
          <w:szCs w:val="24"/>
          <w:shd w:val="clear" w:color="auto" w:fill="FFFFFF"/>
        </w:rPr>
        <w:t>Hammedi</w:t>
      </w:r>
      <w:proofErr w:type="spellEnd"/>
      <w:r>
        <w:rPr>
          <w:rFonts w:cs="Calibri"/>
          <w:color w:val="555555"/>
          <w:sz w:val="24"/>
          <w:szCs w:val="24"/>
          <w:shd w:val="clear" w:color="auto" w:fill="FFFFFF"/>
        </w:rPr>
        <w:t xml:space="preserve">, W., Leclerq, T., Van Riel, A.C.R. (2016) ‘The use of gamification mechanics to increase employee and user engagement in participative healthcare services.’ </w:t>
      </w:r>
      <w:r>
        <w:rPr>
          <w:rFonts w:cs="Calibri"/>
          <w:i/>
          <w:iCs/>
          <w:color w:val="555555"/>
          <w:sz w:val="24"/>
          <w:szCs w:val="24"/>
          <w:shd w:val="clear" w:color="auto" w:fill="FFFFFF"/>
        </w:rPr>
        <w:t xml:space="preserve">Journal of Service Management Vol 28 (4). </w:t>
      </w:r>
      <w:r>
        <w:rPr>
          <w:rFonts w:cs="Calibri"/>
          <w:color w:val="555555"/>
          <w:sz w:val="24"/>
          <w:szCs w:val="24"/>
          <w:shd w:val="clear" w:color="auto" w:fill="FFFFFF"/>
        </w:rPr>
        <w:t>DOI 10.1108/JOSM-04-2016-0116</w:t>
      </w:r>
    </w:p>
    <w:p w14:paraId="0F37A7F6" w14:textId="77777777" w:rsidR="00BF425C" w:rsidRDefault="00000000">
      <w:pPr>
        <w:rPr>
          <w:rFonts w:cs="Calibri"/>
          <w:color w:val="555555"/>
          <w:sz w:val="24"/>
          <w:szCs w:val="24"/>
          <w:shd w:val="clear" w:color="auto" w:fill="FFFFFF"/>
        </w:rPr>
      </w:pPr>
      <w:r>
        <w:rPr>
          <w:rFonts w:cs="Calibri"/>
          <w:color w:val="555555"/>
          <w:sz w:val="24"/>
          <w:szCs w:val="24"/>
          <w:shd w:val="clear" w:color="auto" w:fill="FFFFFF"/>
        </w:rPr>
        <w:t xml:space="preserve">Jackson, A (2022). </w:t>
      </w:r>
      <w:r>
        <w:rPr>
          <w:rFonts w:cs="Calibri"/>
          <w:i/>
          <w:iCs/>
          <w:color w:val="555555"/>
          <w:sz w:val="24"/>
          <w:szCs w:val="24"/>
          <w:shd w:val="clear" w:color="auto" w:fill="FFFFFF"/>
        </w:rPr>
        <w:t xml:space="preserve">What have we </w:t>
      </w:r>
      <w:proofErr w:type="spellStart"/>
      <w:r>
        <w:rPr>
          <w:rFonts w:cs="Calibri"/>
          <w:i/>
          <w:iCs/>
          <w:color w:val="555555"/>
          <w:sz w:val="24"/>
          <w:szCs w:val="24"/>
          <w:shd w:val="clear" w:color="auto" w:fill="FFFFFF"/>
        </w:rPr>
        <w:t>leant</w:t>
      </w:r>
      <w:proofErr w:type="spellEnd"/>
      <w:r>
        <w:rPr>
          <w:rFonts w:cs="Calibri"/>
          <w:i/>
          <w:iCs/>
          <w:color w:val="555555"/>
          <w:sz w:val="24"/>
          <w:szCs w:val="24"/>
          <w:shd w:val="clear" w:color="auto" w:fill="FFFFFF"/>
        </w:rPr>
        <w:t xml:space="preserve"> about student belonging and inclusion? </w:t>
      </w:r>
      <w:r>
        <w:rPr>
          <w:rFonts w:cs="Calibri"/>
          <w:color w:val="555555"/>
          <w:sz w:val="24"/>
          <w:szCs w:val="24"/>
          <w:shd w:val="clear" w:color="auto" w:fill="FFFFFF"/>
        </w:rPr>
        <w:t xml:space="preserve">[Online] Available at: </w:t>
      </w:r>
      <w:hyperlink r:id="rId15">
        <w:r>
          <w:rPr>
            <w:rStyle w:val="Hyperlink"/>
            <w:rFonts w:cs="Calibri"/>
            <w:sz w:val="24"/>
            <w:szCs w:val="24"/>
            <w:shd w:val="clear" w:color="auto" w:fill="FFFFFF"/>
          </w:rPr>
          <w:t>https://www.hepi.ac.uk/2022/05/23/student-belonging-and-inclusion/</w:t>
        </w:r>
      </w:hyperlink>
      <w:r>
        <w:rPr>
          <w:rFonts w:cs="Calibri"/>
          <w:color w:val="555555"/>
          <w:sz w:val="24"/>
          <w:szCs w:val="24"/>
          <w:shd w:val="clear" w:color="auto" w:fill="FFFFFF"/>
        </w:rPr>
        <w:t xml:space="preserve">. [Accessed 11 September 2023] </w:t>
      </w:r>
    </w:p>
    <w:p w14:paraId="65334D73"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Jin, S.A (2011) “My avatar behaves well and this feels right: Ideal and ought selves in video gaming.” </w:t>
      </w:r>
      <w:r>
        <w:rPr>
          <w:rFonts w:cs="Calibri"/>
          <w:i/>
          <w:iCs/>
          <w:color w:val="555555"/>
          <w:sz w:val="24"/>
          <w:szCs w:val="24"/>
          <w:shd w:val="clear" w:color="auto" w:fill="FFFFFF"/>
        </w:rPr>
        <w:t xml:space="preserve">Social Behaviour and Personality 39 (9) pp. 1175-1182. </w:t>
      </w:r>
      <w:r>
        <w:rPr>
          <w:rFonts w:cs="Calibri"/>
          <w:color w:val="555555"/>
          <w:sz w:val="24"/>
          <w:szCs w:val="24"/>
          <w:shd w:val="clear" w:color="auto" w:fill="FFFFFF"/>
        </w:rPr>
        <w:t xml:space="preserve">DOI: 10.2224/sbp.2011.39.9.1175 </w:t>
      </w:r>
    </w:p>
    <w:p w14:paraId="7C2F20BF" w14:textId="77777777" w:rsidR="00BF425C" w:rsidRDefault="00000000">
      <w:pPr>
        <w:rPr>
          <w:rFonts w:cs="Calibri"/>
          <w:color w:val="555555"/>
          <w:sz w:val="24"/>
          <w:szCs w:val="24"/>
          <w:shd w:val="clear" w:color="auto" w:fill="FFFFFF"/>
        </w:rPr>
      </w:pPr>
      <w:r>
        <w:rPr>
          <w:rFonts w:cs="Calibri"/>
          <w:color w:val="555555"/>
          <w:sz w:val="24"/>
          <w:szCs w:val="24"/>
          <w:shd w:val="clear" w:color="auto" w:fill="FFFFFF"/>
        </w:rPr>
        <w:t xml:space="preserve">Jones, R. (2008). Student Retention and Success: A Synthesis of Research. </w:t>
      </w:r>
      <w:proofErr w:type="spellStart"/>
      <w:r>
        <w:rPr>
          <w:rFonts w:cs="Calibri"/>
          <w:color w:val="555555"/>
          <w:sz w:val="24"/>
          <w:szCs w:val="24"/>
          <w:shd w:val="clear" w:color="auto" w:fill="FFFFFF"/>
        </w:rPr>
        <w:t>EvidenceNet</w:t>
      </w:r>
      <w:proofErr w:type="spellEnd"/>
      <w:r>
        <w:rPr>
          <w:rFonts w:cs="Calibri"/>
          <w:color w:val="555555"/>
          <w:sz w:val="24"/>
          <w:szCs w:val="24"/>
          <w:shd w:val="clear" w:color="auto" w:fill="FFFFFF"/>
        </w:rPr>
        <w:t>, Higher Education Academy.</w:t>
      </w:r>
    </w:p>
    <w:p w14:paraId="370835C6"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Kapp, K.M. (2013), The Gamification of Learning and Instruction </w:t>
      </w:r>
      <w:proofErr w:type="spellStart"/>
      <w:r>
        <w:rPr>
          <w:rFonts w:cs="Calibri"/>
          <w:color w:val="555555"/>
          <w:sz w:val="24"/>
          <w:szCs w:val="24"/>
          <w:shd w:val="clear" w:color="auto" w:fill="FFFFFF"/>
        </w:rPr>
        <w:t>Fieldbook</w:t>
      </w:r>
      <w:proofErr w:type="spellEnd"/>
      <w:r>
        <w:rPr>
          <w:rFonts w:cs="Calibri"/>
          <w:color w:val="555555"/>
          <w:sz w:val="24"/>
          <w:szCs w:val="24"/>
          <w:shd w:val="clear" w:color="auto" w:fill="FFFFFF"/>
        </w:rPr>
        <w:t>: Ideas Into Practice, John Wiley &amp; Sons, USA.</w:t>
      </w:r>
    </w:p>
    <w:p w14:paraId="5103C678"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Maslow, A.H., (2018) Toward a Psychology of Being, Start Publishing LLC, New York. Available from: ProQuest </w:t>
      </w:r>
      <w:proofErr w:type="spellStart"/>
      <w:r>
        <w:rPr>
          <w:rFonts w:cs="Calibri"/>
          <w:color w:val="555555"/>
          <w:sz w:val="24"/>
          <w:szCs w:val="24"/>
          <w:shd w:val="clear" w:color="auto" w:fill="FFFFFF"/>
        </w:rPr>
        <w:t>Ebook</w:t>
      </w:r>
      <w:proofErr w:type="spellEnd"/>
      <w:r>
        <w:rPr>
          <w:rFonts w:cs="Calibri"/>
          <w:color w:val="555555"/>
          <w:sz w:val="24"/>
          <w:szCs w:val="24"/>
          <w:shd w:val="clear" w:color="auto" w:fill="FFFFFF"/>
        </w:rPr>
        <w:t xml:space="preserve"> Central. (8 September 2023).</w:t>
      </w:r>
    </w:p>
    <w:p w14:paraId="18E1C5C2" w14:textId="77777777" w:rsidR="00BF425C" w:rsidRDefault="00000000">
      <w:pPr>
        <w:rPr>
          <w:rStyle w:val="Hyperlink"/>
          <w:rFonts w:ascii="Calibri" w:hAnsi="Calibri" w:cs="Calibri"/>
          <w:color w:val="333333"/>
          <w:sz w:val="24"/>
          <w:szCs w:val="24"/>
          <w:shd w:val="clear" w:color="auto" w:fill="FFFFFF"/>
        </w:rPr>
      </w:pPr>
      <w:r>
        <w:rPr>
          <w:rStyle w:val="authors"/>
          <w:rFonts w:cs="Calibri"/>
          <w:color w:val="333333"/>
          <w:sz w:val="24"/>
          <w:szCs w:val="24"/>
          <w:shd w:val="clear" w:color="auto" w:fill="FFFFFF"/>
        </w:rPr>
        <w:t>Maunder, R.E.</w:t>
      </w:r>
      <w:r>
        <w:rPr>
          <w:rFonts w:cs="Calibri"/>
          <w:color w:val="333333"/>
          <w:sz w:val="24"/>
          <w:szCs w:val="24"/>
          <w:shd w:val="clear" w:color="auto" w:fill="FFFFFF"/>
        </w:rPr>
        <w:t> </w:t>
      </w:r>
      <w:r>
        <w:rPr>
          <w:rStyle w:val="Date1"/>
          <w:rFonts w:cs="Calibri"/>
          <w:color w:val="333333"/>
          <w:sz w:val="24"/>
          <w:szCs w:val="24"/>
          <w:shd w:val="clear" w:color="auto" w:fill="FFFFFF"/>
        </w:rPr>
        <w:t>(2018)</w:t>
      </w:r>
      <w:r>
        <w:rPr>
          <w:rFonts w:cs="Calibri"/>
          <w:color w:val="333333"/>
          <w:sz w:val="24"/>
          <w:szCs w:val="24"/>
          <w:shd w:val="clear" w:color="auto" w:fill="FFFFFF"/>
        </w:rPr>
        <w:t> </w:t>
      </w:r>
      <w:r>
        <w:rPr>
          <w:rStyle w:val="arttitle"/>
          <w:rFonts w:cs="Calibri"/>
          <w:color w:val="333333"/>
          <w:sz w:val="24"/>
          <w:szCs w:val="24"/>
          <w:shd w:val="clear" w:color="auto" w:fill="FFFFFF"/>
        </w:rPr>
        <w:t>Students’ peer relationships and their contribution to university adjustment: the need to belong in the university community,</w:t>
      </w:r>
      <w:r>
        <w:rPr>
          <w:rFonts w:cs="Calibri"/>
          <w:color w:val="333333"/>
          <w:sz w:val="24"/>
          <w:szCs w:val="24"/>
          <w:shd w:val="clear" w:color="auto" w:fill="FFFFFF"/>
        </w:rPr>
        <w:t> </w:t>
      </w:r>
      <w:r>
        <w:rPr>
          <w:rStyle w:val="serialtitle"/>
          <w:rFonts w:cs="Calibri"/>
          <w:color w:val="333333"/>
          <w:sz w:val="24"/>
          <w:szCs w:val="24"/>
          <w:shd w:val="clear" w:color="auto" w:fill="FFFFFF"/>
        </w:rPr>
        <w:t>Journal of Further and Higher Education,</w:t>
      </w:r>
      <w:r>
        <w:rPr>
          <w:rFonts w:cs="Calibri"/>
          <w:color w:val="333333"/>
          <w:sz w:val="24"/>
          <w:szCs w:val="24"/>
          <w:shd w:val="clear" w:color="auto" w:fill="FFFFFF"/>
        </w:rPr>
        <w:t> </w:t>
      </w:r>
      <w:r>
        <w:rPr>
          <w:rStyle w:val="volumeissue"/>
          <w:rFonts w:cs="Calibri"/>
          <w:color w:val="333333"/>
          <w:sz w:val="24"/>
          <w:szCs w:val="24"/>
          <w:shd w:val="clear" w:color="auto" w:fill="FFFFFF"/>
        </w:rPr>
        <w:t>42:6,</w:t>
      </w:r>
      <w:r>
        <w:rPr>
          <w:rFonts w:cs="Calibri"/>
          <w:color w:val="333333"/>
          <w:sz w:val="24"/>
          <w:szCs w:val="24"/>
          <w:shd w:val="clear" w:color="auto" w:fill="FFFFFF"/>
        </w:rPr>
        <w:t> </w:t>
      </w:r>
      <w:r>
        <w:rPr>
          <w:rStyle w:val="pagerange"/>
          <w:rFonts w:cs="Calibri"/>
          <w:color w:val="333333"/>
          <w:sz w:val="24"/>
          <w:szCs w:val="24"/>
          <w:shd w:val="clear" w:color="auto" w:fill="FFFFFF"/>
        </w:rPr>
        <w:t>756-768,</w:t>
      </w:r>
      <w:r>
        <w:rPr>
          <w:rFonts w:cs="Calibri"/>
          <w:color w:val="333333"/>
          <w:sz w:val="24"/>
          <w:szCs w:val="24"/>
          <w:shd w:val="clear" w:color="auto" w:fill="FFFFFF"/>
        </w:rPr>
        <w:t> </w:t>
      </w:r>
      <w:r>
        <w:rPr>
          <w:rStyle w:val="doilink"/>
          <w:rFonts w:cs="Calibri"/>
          <w:color w:val="333333"/>
          <w:sz w:val="24"/>
          <w:szCs w:val="24"/>
          <w:shd w:val="clear" w:color="auto" w:fill="FFFFFF"/>
        </w:rPr>
        <w:t>DOI: </w:t>
      </w:r>
      <w:hyperlink r:id="rId16">
        <w:r>
          <w:rPr>
            <w:rStyle w:val="Hyperlink"/>
            <w:rFonts w:cs="Calibri"/>
            <w:color w:val="333333"/>
            <w:sz w:val="24"/>
            <w:szCs w:val="24"/>
            <w:shd w:val="clear" w:color="auto" w:fill="FFFFFF"/>
          </w:rPr>
          <w:t>10.1080/0309877X.2017.1311996</w:t>
        </w:r>
      </w:hyperlink>
    </w:p>
    <w:p w14:paraId="286C66FD" w14:textId="77777777" w:rsidR="00BF425C" w:rsidRDefault="00000000">
      <w:pPr>
        <w:rPr>
          <w:rStyle w:val="Hyperlink"/>
          <w:rFonts w:ascii="Calibri" w:hAnsi="Calibri" w:cs="Calibri"/>
          <w:color w:val="333333"/>
          <w:sz w:val="24"/>
          <w:szCs w:val="24"/>
          <w:u w:val="none"/>
          <w:shd w:val="clear" w:color="auto" w:fill="FFFFFF"/>
        </w:rPr>
      </w:pPr>
      <w:r>
        <w:rPr>
          <w:rStyle w:val="Hyperlink"/>
          <w:rFonts w:cs="Calibri"/>
          <w:color w:val="333333"/>
          <w:sz w:val="24"/>
          <w:szCs w:val="24"/>
          <w:u w:val="none"/>
          <w:shd w:val="clear" w:color="auto" w:fill="FFFFFF"/>
        </w:rPr>
        <w:t xml:space="preserve">McClusky, M. (2009) </w:t>
      </w:r>
      <w:r>
        <w:rPr>
          <w:rStyle w:val="Hyperlink"/>
          <w:rFonts w:cs="Calibri"/>
          <w:i/>
          <w:iCs/>
          <w:color w:val="333333"/>
          <w:sz w:val="24"/>
          <w:szCs w:val="24"/>
          <w:u w:val="none"/>
          <w:shd w:val="clear" w:color="auto" w:fill="FFFFFF"/>
        </w:rPr>
        <w:t>The Nike Experiment: How the Shoe Giant Unleashed the Power of Personal Metrics</w:t>
      </w:r>
      <w:r>
        <w:rPr>
          <w:rStyle w:val="Hyperlink"/>
          <w:rFonts w:cs="Calibri"/>
          <w:color w:val="333333"/>
          <w:sz w:val="24"/>
          <w:szCs w:val="24"/>
          <w:u w:val="none"/>
          <w:shd w:val="clear" w:color="auto" w:fill="FFFFFF"/>
        </w:rPr>
        <w:t xml:space="preserve">. Available at: </w:t>
      </w:r>
      <w:hyperlink r:id="rId17">
        <w:r>
          <w:rPr>
            <w:rStyle w:val="Hyperlink"/>
            <w:rFonts w:cs="Calibri"/>
            <w:sz w:val="24"/>
            <w:szCs w:val="24"/>
            <w:shd w:val="clear" w:color="auto" w:fill="FFFFFF"/>
          </w:rPr>
          <w:t>https://www.wired.com/2009/06/lbnp-nike/?currentPage=all</w:t>
        </w:r>
      </w:hyperlink>
      <w:r>
        <w:rPr>
          <w:rStyle w:val="Hyperlink"/>
          <w:rFonts w:cs="Calibri"/>
          <w:color w:val="333333"/>
          <w:sz w:val="24"/>
          <w:szCs w:val="24"/>
          <w:u w:val="none"/>
          <w:shd w:val="clear" w:color="auto" w:fill="FFFFFF"/>
        </w:rPr>
        <w:t xml:space="preserve"> (Accessed 25 September 2023)</w:t>
      </w:r>
    </w:p>
    <w:p w14:paraId="61B7C4A3" w14:textId="77777777" w:rsidR="00BF425C" w:rsidRDefault="00000000">
      <w:pPr>
        <w:rPr>
          <w:rStyle w:val="Hyperlink"/>
          <w:rFonts w:cs="Calibri"/>
          <w:color w:val="333333"/>
          <w:sz w:val="24"/>
          <w:szCs w:val="24"/>
          <w:u w:val="none"/>
          <w:shd w:val="clear" w:color="auto" w:fill="FFFFFF"/>
        </w:rPr>
      </w:pPr>
      <w:r>
        <w:rPr>
          <w:rStyle w:val="Hyperlink"/>
          <w:rFonts w:cs="Calibri"/>
          <w:color w:val="333333"/>
          <w:sz w:val="24"/>
          <w:szCs w:val="24"/>
          <w:u w:val="none"/>
          <w:shd w:val="clear" w:color="auto" w:fill="FFFFFF"/>
        </w:rPr>
        <w:t xml:space="preserve">McGonigal, J. (2011) </w:t>
      </w:r>
      <w:r>
        <w:rPr>
          <w:rStyle w:val="Hyperlink"/>
          <w:rFonts w:cs="Calibri"/>
          <w:i/>
          <w:iCs/>
          <w:color w:val="333333"/>
          <w:sz w:val="24"/>
          <w:szCs w:val="24"/>
          <w:u w:val="none"/>
          <w:shd w:val="clear" w:color="auto" w:fill="FFFFFF"/>
        </w:rPr>
        <w:t>Reality is Broken: Why Games Make Us Better and How They Can Change the World</w:t>
      </w:r>
      <w:r>
        <w:rPr>
          <w:rStyle w:val="Hyperlink"/>
          <w:rFonts w:cs="Calibri"/>
          <w:color w:val="333333"/>
          <w:sz w:val="24"/>
          <w:szCs w:val="24"/>
          <w:u w:val="none"/>
          <w:shd w:val="clear" w:color="auto" w:fill="FFFFFF"/>
        </w:rPr>
        <w:t>. London: Penguin Books.</w:t>
      </w:r>
    </w:p>
    <w:p w14:paraId="61FF7B0D" w14:textId="77777777" w:rsidR="00BF425C" w:rsidRDefault="00000000">
      <w:pPr>
        <w:rPr>
          <w:rStyle w:val="Hyperlink"/>
          <w:rFonts w:cs="Calibri"/>
          <w:color w:val="333333"/>
          <w:sz w:val="24"/>
          <w:szCs w:val="24"/>
          <w:u w:val="none"/>
          <w:shd w:val="clear" w:color="auto" w:fill="FFFFFF"/>
        </w:rPr>
      </w:pPr>
      <w:r>
        <w:rPr>
          <w:rStyle w:val="Hyperlink"/>
          <w:rFonts w:cs="Calibri"/>
          <w:color w:val="333333"/>
          <w:sz w:val="24"/>
          <w:szCs w:val="24"/>
          <w:u w:val="none"/>
          <w:shd w:val="clear" w:color="auto" w:fill="FFFFFF"/>
        </w:rPr>
        <w:t xml:space="preserve">Prasad K.D.V., </w:t>
      </w:r>
      <w:proofErr w:type="spellStart"/>
      <w:r>
        <w:rPr>
          <w:rStyle w:val="Hyperlink"/>
          <w:rFonts w:cs="Calibri"/>
          <w:color w:val="333333"/>
          <w:sz w:val="24"/>
          <w:szCs w:val="24"/>
          <w:u w:val="none"/>
          <w:shd w:val="clear" w:color="auto" w:fill="FFFFFF"/>
        </w:rPr>
        <w:t>Mangipudi</w:t>
      </w:r>
      <w:proofErr w:type="spellEnd"/>
      <w:r>
        <w:rPr>
          <w:rStyle w:val="Hyperlink"/>
          <w:rFonts w:cs="Calibri"/>
          <w:color w:val="333333"/>
          <w:sz w:val="24"/>
          <w:szCs w:val="24"/>
          <w:u w:val="none"/>
          <w:shd w:val="clear" w:color="auto" w:fill="FFFFFF"/>
        </w:rPr>
        <w:t xml:space="preserve">, M.R. (2021) ‘Gamification for Employee Engagement: An Empirical Study With E-Commerce Industry’. </w:t>
      </w:r>
      <w:r>
        <w:rPr>
          <w:rStyle w:val="Hyperlink"/>
          <w:rFonts w:cs="Calibri"/>
          <w:i/>
          <w:iCs/>
          <w:color w:val="333333"/>
          <w:sz w:val="24"/>
          <w:szCs w:val="24"/>
          <w:u w:val="none"/>
          <w:shd w:val="clear" w:color="auto" w:fill="FFFFFF"/>
        </w:rPr>
        <w:t xml:space="preserve">Montenegrin Journal of Economics Vol. 17 (4) </w:t>
      </w:r>
      <w:r>
        <w:rPr>
          <w:rStyle w:val="Hyperlink"/>
          <w:rFonts w:cs="Calibri"/>
          <w:color w:val="333333"/>
          <w:sz w:val="24"/>
          <w:szCs w:val="24"/>
          <w:u w:val="none"/>
          <w:shd w:val="clear" w:color="auto" w:fill="FFFFFF"/>
        </w:rPr>
        <w:t>DOI: 10.14254/1800-5845/2021.17-2.12</w:t>
      </w:r>
    </w:p>
    <w:p w14:paraId="212099C3" w14:textId="77777777" w:rsidR="00BF425C" w:rsidRDefault="00000000">
      <w:pPr>
        <w:rPr>
          <w:rFonts w:ascii="Calibri" w:hAnsi="Calibri" w:cs="Calibri"/>
          <w:color w:val="555555"/>
          <w:sz w:val="24"/>
          <w:szCs w:val="24"/>
          <w:shd w:val="clear" w:color="auto" w:fill="FFFFFF"/>
        </w:rPr>
      </w:pPr>
      <w:r>
        <w:rPr>
          <w:rStyle w:val="Hyperlink"/>
          <w:rFonts w:cs="Calibri"/>
          <w:color w:val="333333"/>
          <w:sz w:val="24"/>
          <w:szCs w:val="24"/>
          <w:u w:val="none"/>
          <w:shd w:val="clear" w:color="auto" w:fill="FFFFFF"/>
        </w:rPr>
        <w:t xml:space="preserve">Schlenker, B. R. (1980). </w:t>
      </w:r>
      <w:r>
        <w:rPr>
          <w:rStyle w:val="Hyperlink"/>
          <w:rFonts w:cs="Calibri"/>
          <w:i/>
          <w:iCs/>
          <w:color w:val="333333"/>
          <w:sz w:val="24"/>
          <w:szCs w:val="24"/>
          <w:u w:val="none"/>
          <w:shd w:val="clear" w:color="auto" w:fill="FFFFFF"/>
        </w:rPr>
        <w:t xml:space="preserve">Impression Management: The Self Concept, social identity, and interpersonal relations. </w:t>
      </w:r>
      <w:r>
        <w:rPr>
          <w:rStyle w:val="Hyperlink"/>
          <w:rFonts w:cs="Calibri"/>
          <w:color w:val="333333"/>
          <w:sz w:val="24"/>
          <w:szCs w:val="24"/>
          <w:u w:val="none"/>
          <w:shd w:val="clear" w:color="auto" w:fill="FFFFFF"/>
        </w:rPr>
        <w:t xml:space="preserve">CA: Brooks/Cole </w:t>
      </w:r>
      <w:proofErr w:type="spellStart"/>
      <w:r>
        <w:rPr>
          <w:rStyle w:val="Hyperlink"/>
          <w:rFonts w:cs="Calibri"/>
          <w:color w:val="333333"/>
          <w:sz w:val="24"/>
          <w:szCs w:val="24"/>
          <w:u w:val="none"/>
          <w:shd w:val="clear" w:color="auto" w:fill="FFFFFF"/>
        </w:rPr>
        <w:t>Monteray</w:t>
      </w:r>
      <w:proofErr w:type="spellEnd"/>
      <w:r>
        <w:rPr>
          <w:rStyle w:val="Hyperlink"/>
          <w:rFonts w:cs="Calibri"/>
          <w:color w:val="333333"/>
          <w:sz w:val="24"/>
          <w:szCs w:val="24"/>
          <w:u w:val="none"/>
          <w:shd w:val="clear" w:color="auto" w:fill="FFFFFF"/>
        </w:rPr>
        <w:t>.</w:t>
      </w:r>
    </w:p>
    <w:p w14:paraId="7AB780DD"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Thomas, L (2012) Building student engagement and belonging in Higher Education at a time of change: final report from the What Works? Student Retention &amp; Success programme. Available at: </w:t>
      </w:r>
      <w:hyperlink r:id="rId18">
        <w:r>
          <w:rPr>
            <w:rStyle w:val="Hyperlink"/>
            <w:rFonts w:cs="Calibri"/>
            <w:sz w:val="24"/>
            <w:szCs w:val="24"/>
            <w:shd w:val="clear" w:color="auto" w:fill="FFFFFF"/>
          </w:rPr>
          <w:t>https://www.phf.org.uk/wp-content/uploads/2014/10/What-Works-report-final.pdf</w:t>
        </w:r>
      </w:hyperlink>
      <w:r>
        <w:rPr>
          <w:rFonts w:cs="Calibri"/>
          <w:color w:val="555555"/>
          <w:sz w:val="24"/>
          <w:szCs w:val="24"/>
          <w:shd w:val="clear" w:color="auto" w:fill="FFFFFF"/>
        </w:rPr>
        <w:t xml:space="preserve"> (Accessed 8 September 2023)</w:t>
      </w:r>
    </w:p>
    <w:p w14:paraId="6CD792DF"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lastRenderedPageBreak/>
        <w:t>Trujillo, G., Tanner K.D. (2014) Considering the Role of Affect in Learning: Monitoring Students’ Self-Efficacy, Sense of Belonging, and Science Identity.</w:t>
      </w:r>
      <w:r>
        <w:rPr>
          <w:rFonts w:cs="Calibri"/>
          <w:i/>
          <w:iCs/>
          <w:color w:val="555555"/>
          <w:sz w:val="24"/>
          <w:szCs w:val="24"/>
          <w:shd w:val="clear" w:color="auto" w:fill="FFFFFF"/>
        </w:rPr>
        <w:t xml:space="preserve"> CBE – Life Sciences Education 13, 1.</w:t>
      </w:r>
      <w:r>
        <w:rPr>
          <w:rFonts w:cs="Calibri"/>
          <w:color w:val="555555"/>
          <w:sz w:val="24"/>
          <w:szCs w:val="24"/>
          <w:shd w:val="clear" w:color="auto" w:fill="FFFFFF"/>
        </w:rPr>
        <w:t xml:space="preserve"> DOI: 10.1187/cbe.13-12-0241</w:t>
      </w:r>
    </w:p>
    <w:p w14:paraId="252A6721" w14:textId="77777777" w:rsidR="00BF425C" w:rsidRDefault="00000000">
      <w:pPr>
        <w:rPr>
          <w:ins w:id="14" w:author="Smith, Ian" w:date="2023-12-07T18:54:00Z"/>
          <w:rFonts w:cs="Calibri"/>
          <w:color w:val="555555"/>
          <w:sz w:val="24"/>
          <w:szCs w:val="24"/>
          <w:shd w:val="clear" w:color="auto" w:fill="FFFFFF"/>
        </w:rPr>
      </w:pPr>
      <w:r>
        <w:rPr>
          <w:rFonts w:cs="Calibri"/>
          <w:color w:val="555555"/>
          <w:sz w:val="24"/>
          <w:szCs w:val="24"/>
          <w:shd w:val="clear" w:color="auto" w:fill="FFFFFF"/>
        </w:rPr>
        <w:t xml:space="preserve">Wester, E.R., Walsh. L. L., </w:t>
      </w:r>
      <w:proofErr w:type="spellStart"/>
      <w:r>
        <w:rPr>
          <w:rFonts w:cs="Calibri"/>
          <w:color w:val="555555"/>
          <w:sz w:val="24"/>
          <w:szCs w:val="24"/>
          <w:shd w:val="clear" w:color="auto" w:fill="FFFFFF"/>
        </w:rPr>
        <w:t>Aarango</w:t>
      </w:r>
      <w:proofErr w:type="spellEnd"/>
      <w:r>
        <w:rPr>
          <w:rFonts w:cs="Calibri"/>
          <w:color w:val="555555"/>
          <w:sz w:val="24"/>
          <w:szCs w:val="24"/>
          <w:shd w:val="clear" w:color="auto" w:fill="FFFFFF"/>
        </w:rPr>
        <w:t>-Caro, S., Callis-</w:t>
      </w:r>
      <w:proofErr w:type="spellStart"/>
      <w:r>
        <w:rPr>
          <w:rFonts w:cs="Calibri"/>
          <w:color w:val="555555"/>
          <w:sz w:val="24"/>
          <w:szCs w:val="24"/>
          <w:shd w:val="clear" w:color="auto" w:fill="FFFFFF"/>
        </w:rPr>
        <w:t>Duehl</w:t>
      </w:r>
      <w:proofErr w:type="spellEnd"/>
      <w:r>
        <w:rPr>
          <w:rFonts w:cs="Calibri"/>
          <w:color w:val="555555"/>
          <w:sz w:val="24"/>
          <w:szCs w:val="24"/>
          <w:shd w:val="clear" w:color="auto" w:fill="FFFFFF"/>
        </w:rPr>
        <w:t xml:space="preserve"> K.L., (2021) Student Engagement Declines in STEM Undergraduates during COVID-19-Driven Remote Learning. DOI: https://doi.org/10.1128/jmbe.v22i1.2385 [Online] Available at: https://journals.asm.org/journal/jmbe (Accessed 4 September 2023)</w:t>
      </w:r>
    </w:p>
    <w:p w14:paraId="71B30295" w14:textId="77777777" w:rsidR="00232B8C" w:rsidRDefault="00232B8C">
      <w:pPr>
        <w:rPr>
          <w:ins w:id="15" w:author="Smith, Ian" w:date="2023-12-07T18:54:00Z"/>
          <w:rFonts w:cs="Calibri"/>
          <w:color w:val="555555"/>
          <w:sz w:val="24"/>
          <w:szCs w:val="24"/>
          <w:shd w:val="clear" w:color="auto" w:fill="FFFFFF"/>
        </w:rPr>
      </w:pPr>
    </w:p>
    <w:p w14:paraId="1A064BB8" w14:textId="77777777" w:rsidR="00232B8C" w:rsidRPr="00232B8C" w:rsidRDefault="00232B8C" w:rsidP="00232B8C">
      <w:pPr>
        <w:rPr>
          <w:ins w:id="16" w:author="Smith, Ian" w:date="2023-12-07T18:54:00Z"/>
        </w:rPr>
      </w:pPr>
      <w:ins w:id="17" w:author="Smith, Ian" w:date="2023-12-07T18:54:00Z">
        <w:r w:rsidRPr="00232B8C">
          <w:t>Research methodology and the work breakdown  (500 word limit).</w:t>
        </w:r>
      </w:ins>
    </w:p>
    <w:p w14:paraId="7E938085" w14:textId="77777777" w:rsidR="00232B8C" w:rsidRPr="00232B8C" w:rsidRDefault="00232B8C" w:rsidP="00232B8C">
      <w:pPr>
        <w:rPr>
          <w:ins w:id="18" w:author="Smith, Ian" w:date="2023-12-07T18:54:00Z"/>
        </w:rPr>
      </w:pPr>
      <w:ins w:id="19" w:author="Smith, Ian" w:date="2023-12-07T18:54:00Z">
        <w:r w:rsidRPr="00232B8C">
          <w:t>Plan of work should contain a breakdown of the tasks to be undertaken, methodologies employed in stages or phases and include an indication of the associated time scales.</w:t>
        </w:r>
      </w:ins>
    </w:p>
    <w:p w14:paraId="5E7026B1" w14:textId="77777777" w:rsidR="00232B8C" w:rsidRDefault="00232B8C">
      <w:pPr>
        <w:rPr>
          <w:ins w:id="20" w:author="Smith, Ian" w:date="2023-12-07T18:54:00Z"/>
          <w:rFonts w:ascii="Calibri" w:hAnsi="Calibri" w:cs="Calibri"/>
          <w:sz w:val="24"/>
          <w:szCs w:val="24"/>
        </w:rPr>
      </w:pPr>
    </w:p>
    <w:p w14:paraId="55218D7B" w14:textId="2808EF0C" w:rsidR="00232B8C" w:rsidRPr="00232B8C" w:rsidRDefault="00232B8C">
      <w:pPr>
        <w:rPr>
          <w:rFonts w:ascii="Calibri" w:hAnsi="Calibri" w:cs="Calibri"/>
          <w:sz w:val="24"/>
          <w:szCs w:val="24"/>
        </w:rPr>
      </w:pPr>
    </w:p>
    <w:sectPr w:rsidR="00232B8C" w:rsidRPr="00232B8C">
      <w:pgSz w:w="11906" w:h="16838"/>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lenn Jenkins" w:date="2023-11-21T11:02:00Z" w:initials="GJ">
    <w:p w14:paraId="31810B74" w14:textId="77777777" w:rsidR="00BF425C" w:rsidRDefault="00000000">
      <w:pPr>
        <w:overflowPunct w:val="0"/>
        <w:spacing w:after="0" w:line="240" w:lineRule="auto"/>
      </w:pPr>
      <w:r>
        <w:rPr>
          <w:rFonts w:ascii="Calibri" w:hAnsi="Calibri"/>
          <w:sz w:val="20"/>
        </w:rPr>
        <w:t xml:space="preserve">I’d start with what has been observed, then use these as examples … “across industries as divers as xxxx (Prasad and Mangipudi 2021) …” etc. </w:t>
      </w:r>
    </w:p>
  </w:comment>
  <w:comment w:id="0" w:author="Glenn Jenkins" w:date="2023-11-21T10:59:00Z" w:initials="GJ">
    <w:p w14:paraId="3EA12254" w14:textId="77777777" w:rsidR="00BF425C" w:rsidRDefault="00000000">
      <w:pPr>
        <w:overflowPunct w:val="0"/>
        <w:spacing w:after="0" w:line="240" w:lineRule="auto"/>
      </w:pPr>
      <w:r>
        <w:rPr>
          <w:rFonts w:ascii="Calibri" w:hAnsi="Calibri"/>
          <w:sz w:val="20"/>
        </w:rPr>
        <w:t xml:space="preserve">This needs some work; </w:t>
      </w:r>
    </w:p>
    <w:p w14:paraId="46AECB67" w14:textId="77777777" w:rsidR="00BF425C" w:rsidRDefault="00000000">
      <w:pPr>
        <w:overflowPunct w:val="0"/>
        <w:spacing w:after="0" w:line="240" w:lineRule="auto"/>
      </w:pPr>
      <w:r>
        <w:rPr>
          <w:sz w:val="20"/>
        </w:rPr>
        <w:t>* Is gamification a concept</w:t>
      </w:r>
    </w:p>
    <w:p w14:paraId="3ABE14EC" w14:textId="77777777" w:rsidR="00BF425C" w:rsidRDefault="00000000">
      <w:pPr>
        <w:overflowPunct w:val="0"/>
        <w:spacing w:after="0" w:line="240" w:lineRule="auto"/>
      </w:pPr>
      <w:r>
        <w:rPr>
          <w:rFonts w:ascii="Calibri" w:hAnsi="Calibri"/>
          <w:sz w:val="20"/>
        </w:rPr>
        <w:t>* Is productivity an aim or a byproduct of increased engagement / motivation</w:t>
      </w:r>
    </w:p>
    <w:p w14:paraId="293567CB" w14:textId="77777777" w:rsidR="00BF425C" w:rsidRDefault="00000000">
      <w:pPr>
        <w:overflowPunct w:val="0"/>
        <w:spacing w:after="0" w:line="240" w:lineRule="auto"/>
      </w:pPr>
      <w:r>
        <w:rPr>
          <w:sz w:val="20"/>
        </w:rPr>
        <w:t>* What’s the difference between engagement and motivation to feel more involved?</w:t>
      </w:r>
    </w:p>
    <w:p w14:paraId="00DBAA38" w14:textId="77777777" w:rsidR="00BF425C" w:rsidRDefault="00000000">
      <w:pPr>
        <w:overflowPunct w:val="0"/>
        <w:spacing w:after="0" w:line="240" w:lineRule="auto"/>
      </w:pPr>
      <w:r>
        <w:rPr>
          <w:rFonts w:ascii="Calibri" w:hAnsi="Calibri"/>
          <w:sz w:val="20"/>
        </w:rPr>
        <w:t>* Can you be motivated to feel more involved?</w:t>
      </w:r>
    </w:p>
  </w:comment>
  <w:comment w:id="2" w:author="Glenn Jenkins" w:date="2023-11-21T11:04:00Z" w:initials="GJ">
    <w:p w14:paraId="061DE729" w14:textId="77777777" w:rsidR="00BF425C" w:rsidRDefault="00000000">
      <w:pPr>
        <w:overflowPunct w:val="0"/>
        <w:spacing w:after="0" w:line="240" w:lineRule="auto"/>
      </w:pPr>
      <w:r>
        <w:rPr>
          <w:rFonts w:ascii="Calibri" w:hAnsi="Calibri"/>
          <w:sz w:val="20"/>
        </w:rPr>
        <w:t>Do they demonstrate accelerated learning or do they decide consciously to accelerate their learning based on their environment?</w:t>
      </w:r>
    </w:p>
  </w:comment>
  <w:comment w:id="3" w:author="Unknown Author" w:date="2023-09-27T11:31:00Z" w:initials="">
    <w:p w14:paraId="4439C7F1" w14:textId="77777777" w:rsidR="00BF425C" w:rsidRDefault="00000000">
      <w:pPr>
        <w:spacing w:after="0" w:line="240" w:lineRule="auto"/>
      </w:pPr>
      <w:r>
        <w:rPr>
          <w:rFonts w:ascii="Calibri" w:eastAsia="DejaVu Sans" w:hAnsi="Calibri" w:cs="Noto Naskh Arabic"/>
          <w:kern w:val="0"/>
          <w:sz w:val="20"/>
          <w:szCs w:val="24"/>
          <w:lang w:val="en-US" w:bidi="en-US"/>
        </w:rPr>
        <w:t>Need to expand on first use e.g. The Happy Education People Inc. (HEPI) ...</w:t>
      </w:r>
    </w:p>
  </w:comment>
  <w:comment w:id="4" w:author="Glenn Jenkins" w:date="2023-11-21T11:07:00Z" w:initials="GJ">
    <w:p w14:paraId="77B848CA" w14:textId="77777777" w:rsidR="00BF425C" w:rsidRDefault="00000000">
      <w:pPr>
        <w:overflowPunct w:val="0"/>
        <w:spacing w:after="0" w:line="240" w:lineRule="auto"/>
      </w:pPr>
      <w:r>
        <w:rPr>
          <w:rFonts w:ascii="Calibri" w:hAnsi="Calibri"/>
          <w:sz w:val="20"/>
        </w:rPr>
        <w:t>Ref the source here!</w:t>
      </w:r>
    </w:p>
  </w:comment>
  <w:comment w:id="5" w:author="Unknown Author" w:date="2023-09-27T11:32:00Z" w:initials="">
    <w:p w14:paraId="73CD5EF9" w14:textId="77777777" w:rsidR="00BF425C" w:rsidRDefault="00000000">
      <w:pPr>
        <w:spacing w:after="0" w:line="240" w:lineRule="auto"/>
      </w:pPr>
      <w:r>
        <w:rPr>
          <w:rFonts w:ascii="Calibri" w:eastAsia="DejaVu Sans" w:hAnsi="Calibri" w:cs="Noto Naskh Arabic"/>
          <w:kern w:val="0"/>
          <w:sz w:val="20"/>
          <w:szCs w:val="24"/>
          <w:lang w:val="en-US" w:bidi="en-US"/>
        </w:rPr>
        <w:t>I think we need to split this, perhaps start this with Furthermore 34% ...</w:t>
      </w:r>
    </w:p>
  </w:comment>
  <w:comment w:id="6" w:author="Unknown Author" w:date="2023-09-27T11:33:00Z" w:initials="">
    <w:p w14:paraId="28C15E62" w14:textId="77777777" w:rsidR="00BF425C" w:rsidRDefault="00000000">
      <w:pPr>
        <w:spacing w:after="0" w:line="240" w:lineRule="auto"/>
      </w:pPr>
      <w:r>
        <w:rPr>
          <w:rFonts w:ascii="Calibri" w:eastAsia="DejaVu Sans" w:hAnsi="Calibri" w:cs="Noto Naskh Arabic"/>
          <w:kern w:val="0"/>
          <w:sz w:val="20"/>
          <w:szCs w:val="24"/>
          <w:lang w:val="en-US" w:bidi="en-US"/>
        </w:rPr>
        <w:t>Which sentence is this associated with?</w:t>
      </w:r>
    </w:p>
  </w:comment>
  <w:comment w:id="7" w:author="Unknown Author" w:date="2023-09-27T11:35:00Z" w:initials="">
    <w:p w14:paraId="1D4EAD0C" w14:textId="77777777" w:rsidR="00BF425C" w:rsidRDefault="00000000">
      <w:pPr>
        <w:spacing w:after="0" w:line="240" w:lineRule="auto"/>
      </w:pPr>
      <w:r>
        <w:rPr>
          <w:rFonts w:ascii="Calibri" w:eastAsia="DejaVu Sans" w:hAnsi="Calibri" w:cs="Noto Naskh Arabic"/>
          <w:kern w:val="0"/>
          <w:sz w:val="20"/>
          <w:szCs w:val="24"/>
          <w:lang w:val="en-US" w:bidi="en-US"/>
        </w:rPr>
        <w:t xml:space="preserve">Studies?  But it’s one study? Need to split this paragraph e.g. </w:t>
      </w:r>
    </w:p>
    <w:p w14:paraId="6E5157DC" w14:textId="77777777" w:rsidR="00BF425C" w:rsidRDefault="00000000">
      <w:pPr>
        <w:spacing w:after="0" w:line="240" w:lineRule="auto"/>
      </w:pPr>
      <w:r>
        <w:rPr>
          <w:rFonts w:ascii="Calibri" w:eastAsia="DejaVu Sans" w:hAnsi="Calibri" w:cs="Noto Naskh Arabic"/>
          <w:kern w:val="0"/>
          <w:sz w:val="20"/>
          <w:szCs w:val="24"/>
          <w:lang w:val="en-US" w:bidi="en-US"/>
        </w:rPr>
        <w:t>“… STEM courses.” Webster et al (2021) used ...</w:t>
      </w:r>
    </w:p>
  </w:comment>
  <w:comment w:id="8" w:author="Unknown Author" w:date="2023-09-27T11:36:00Z" w:initials="">
    <w:p w14:paraId="41A47D18" w14:textId="77777777" w:rsidR="00BF425C" w:rsidRDefault="00000000">
      <w:pPr>
        <w:spacing w:after="0" w:line="240" w:lineRule="auto"/>
      </w:pPr>
      <w:r>
        <w:rPr>
          <w:rFonts w:ascii="Calibri" w:eastAsia="DejaVu Sans" w:hAnsi="Calibri" w:cs="Noto Naskh Arabic"/>
          <w:kern w:val="0"/>
          <w:sz w:val="20"/>
          <w:szCs w:val="24"/>
          <w:lang w:val="en-US" w:bidi="en-US"/>
        </w:rPr>
        <w:t>Italics for et al</w:t>
      </w:r>
    </w:p>
  </w:comment>
  <w:comment w:id="9" w:author="Glenn Jenkins" w:date="2023-11-21T11:15:00Z" w:initials="GJ">
    <w:p w14:paraId="5E5FEA64" w14:textId="77777777" w:rsidR="00BF425C" w:rsidRDefault="00000000">
      <w:pPr>
        <w:overflowPunct w:val="0"/>
        <w:spacing w:after="0" w:line="240" w:lineRule="auto"/>
      </w:pPr>
      <w:r>
        <w:rPr>
          <w:rFonts w:ascii="Calibri" w:hAnsi="Calibri"/>
          <w:sz w:val="20"/>
        </w:rPr>
        <w:t>I think a section on student attitudes to education might help here.  How have students / courses changed as we moved from grants to fees.  Are students still studying to improve themselves as individuals or just to get a job. Are they still studying subjects they love or just ones they think will get them a job?</w:t>
      </w:r>
    </w:p>
  </w:comment>
  <w:comment w:id="10" w:author="Glenn Jenkins" w:date="2023-11-21T11:09:00Z" w:initials="GJ">
    <w:p w14:paraId="20AFF504" w14:textId="77777777" w:rsidR="00BF425C" w:rsidRDefault="00000000">
      <w:pPr>
        <w:overflowPunct w:val="0"/>
        <w:spacing w:after="0" w:line="240" w:lineRule="auto"/>
      </w:pPr>
      <w:r>
        <w:rPr>
          <w:rFonts w:ascii="Calibri" w:hAnsi="Calibri"/>
          <w:sz w:val="20"/>
        </w:rPr>
        <w:t>I think you mean representation</w:t>
      </w:r>
    </w:p>
  </w:comment>
  <w:comment w:id="11" w:author="Unknown Author" w:date="2023-09-27T11:38:00Z" w:initials="">
    <w:p w14:paraId="19576981" w14:textId="77777777" w:rsidR="00BF425C" w:rsidRDefault="00000000">
      <w:pPr>
        <w:spacing w:after="0" w:line="240" w:lineRule="auto"/>
      </w:pPr>
      <w:r>
        <w:rPr>
          <w:rFonts w:ascii="Calibri" w:eastAsia="DejaVu Sans" w:hAnsi="Calibri" w:cs="Noto Naskh Arabic"/>
          <w:kern w:val="0"/>
          <w:sz w:val="20"/>
          <w:szCs w:val="24"/>
          <w:lang w:val="en-US" w:bidi="en-US"/>
        </w:rPr>
        <w:t xml:space="preserve">Not always possible but if you can get back to the original source.  If it’s in German or something then this format is fine. </w:t>
      </w:r>
    </w:p>
  </w:comment>
  <w:comment w:id="12" w:author="Glenn Jenkins" w:date="2023-11-21T11:10:00Z" w:initials="GJ">
    <w:p w14:paraId="4977458A" w14:textId="77777777" w:rsidR="00BF425C" w:rsidRDefault="00000000">
      <w:pPr>
        <w:overflowPunct w:val="0"/>
        <w:spacing w:after="0" w:line="240" w:lineRule="auto"/>
      </w:pPr>
      <w:r>
        <w:rPr>
          <w:rFonts w:ascii="Calibri" w:hAnsi="Calibri"/>
          <w:sz w:val="20"/>
        </w:rPr>
        <w:t xml:space="preserve">Ref here. </w:t>
      </w:r>
    </w:p>
  </w:comment>
  <w:comment w:id="13" w:author="Glenn Jenkins" w:date="2023-11-21T11:10:00Z" w:initials="GJ">
    <w:p w14:paraId="7FB3AA80" w14:textId="77777777" w:rsidR="00BF425C" w:rsidRDefault="00000000">
      <w:pPr>
        <w:overflowPunct w:val="0"/>
        <w:spacing w:after="0" w:line="240" w:lineRule="auto"/>
      </w:pPr>
      <w:r>
        <w:rPr>
          <w:rFonts w:ascii="Calibri" w:hAnsi="Calibri"/>
          <w:sz w:val="20"/>
        </w:rPr>
        <w:t>This is not a direct quote?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810B74" w15:done="1"/>
  <w15:commentEx w15:paraId="00DBAA38" w15:done="1"/>
  <w15:commentEx w15:paraId="061DE729" w15:done="1"/>
  <w15:commentEx w15:paraId="4439C7F1" w15:done="1"/>
  <w15:commentEx w15:paraId="77B848CA" w15:done="1"/>
  <w15:commentEx w15:paraId="73CD5EF9" w15:done="1"/>
  <w15:commentEx w15:paraId="28C15E62" w15:done="1"/>
  <w15:commentEx w15:paraId="6E5157DC" w15:done="1"/>
  <w15:commentEx w15:paraId="41A47D18" w15:done="1"/>
  <w15:commentEx w15:paraId="5E5FEA64" w15:done="1"/>
  <w15:commentEx w15:paraId="20AFF504" w15:done="1"/>
  <w15:commentEx w15:paraId="19576981" w15:done="1"/>
  <w15:commentEx w15:paraId="4977458A" w15:done="1"/>
  <w15:commentEx w15:paraId="7FB3AA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25CB04">
    <w16cex:extLst>
      <w16:ext w16:uri="{CE6994B0-6A32-4C9F-8C6B-6E91EDA988CE}">
        <cr:reactions xmlns:cr="http://schemas.microsoft.com/office/comments/2020/reactions">
          <cr:reaction reactionType="1">
            <cr:reactionInfo dateUtc="2023-12-07T18:39:19Z">
              <cr:user userId="S::sm22622@cardiffmet.ac.uk::30a789db-2a91-460b-93e5-48e0dfaddc5f" userProvider="AD" userName="Smith, Ia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810B74" w16cid:durableId="1AF4F80B"/>
  <w16cid:commentId w16cid:paraId="00DBAA38" w16cid:durableId="1225CB04"/>
  <w16cid:commentId w16cid:paraId="061DE729" w16cid:durableId="46B75D19"/>
  <w16cid:commentId w16cid:paraId="4439C7F1" w16cid:durableId="0109F115"/>
  <w16cid:commentId w16cid:paraId="77B848CA" w16cid:durableId="6DC50AA8"/>
  <w16cid:commentId w16cid:paraId="73CD5EF9" w16cid:durableId="356BBF2A"/>
  <w16cid:commentId w16cid:paraId="28C15E62" w16cid:durableId="76642C65"/>
  <w16cid:commentId w16cid:paraId="6E5157DC" w16cid:durableId="0DCE124C"/>
  <w16cid:commentId w16cid:paraId="41A47D18" w16cid:durableId="124F27AE"/>
  <w16cid:commentId w16cid:paraId="5E5FEA64" w16cid:durableId="6B836E1A"/>
  <w16cid:commentId w16cid:paraId="20AFF504" w16cid:durableId="6F9995CD"/>
  <w16cid:commentId w16cid:paraId="19576981" w16cid:durableId="412642FA"/>
  <w16cid:commentId w16cid:paraId="4977458A" w16cid:durableId="4C14C101"/>
  <w16cid:commentId w16cid:paraId="7FB3AA80" w16cid:durableId="47CC6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Naskh Arab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Ian">
    <w15:presenceInfo w15:providerId="AD" w15:userId="S::sm22622@cardiffmet.ac.uk::30a789db-2a91-460b-93e5-48e0dfadd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5C"/>
    <w:rsid w:val="00232B8C"/>
    <w:rsid w:val="002C18EE"/>
    <w:rsid w:val="00BF425C"/>
    <w:rsid w:val="00E533B0"/>
    <w:rsid w:val="00E555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413E"/>
  <w15:docId w15:val="{71264E84-7E62-4AE4-BF5B-CE70EF02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35"/>
    <w:rPr>
      <w:color w:val="0563C1" w:themeColor="hyperlink"/>
      <w:u w:val="single"/>
    </w:rPr>
  </w:style>
  <w:style w:type="character" w:styleId="UnresolvedMention">
    <w:name w:val="Unresolved Mention"/>
    <w:basedOn w:val="DefaultParagraphFont"/>
    <w:uiPriority w:val="99"/>
    <w:semiHidden/>
    <w:unhideWhenUsed/>
    <w:qFormat/>
    <w:rsid w:val="00720235"/>
    <w:rPr>
      <w:color w:val="605E5C"/>
      <w:shd w:val="clear" w:color="auto" w:fill="E1DFDD"/>
    </w:rPr>
  </w:style>
  <w:style w:type="character" w:customStyle="1" w:styleId="authors">
    <w:name w:val="authors"/>
    <w:basedOn w:val="DefaultParagraphFont"/>
    <w:qFormat/>
    <w:rsid w:val="00520E6C"/>
  </w:style>
  <w:style w:type="character" w:customStyle="1" w:styleId="Date1">
    <w:name w:val="Date1"/>
    <w:basedOn w:val="DefaultParagraphFont"/>
    <w:qFormat/>
    <w:rsid w:val="00520E6C"/>
  </w:style>
  <w:style w:type="character" w:customStyle="1" w:styleId="arttitle">
    <w:name w:val="art_title"/>
    <w:basedOn w:val="DefaultParagraphFont"/>
    <w:qFormat/>
    <w:rsid w:val="00520E6C"/>
  </w:style>
  <w:style w:type="character" w:customStyle="1" w:styleId="serialtitle">
    <w:name w:val="serial_title"/>
    <w:basedOn w:val="DefaultParagraphFont"/>
    <w:qFormat/>
    <w:rsid w:val="00520E6C"/>
  </w:style>
  <w:style w:type="character" w:customStyle="1" w:styleId="volumeissue">
    <w:name w:val="volume_issue"/>
    <w:basedOn w:val="DefaultParagraphFont"/>
    <w:qFormat/>
    <w:rsid w:val="00520E6C"/>
  </w:style>
  <w:style w:type="character" w:customStyle="1" w:styleId="pagerange">
    <w:name w:val="page_range"/>
    <w:basedOn w:val="DefaultParagraphFont"/>
    <w:qFormat/>
    <w:rsid w:val="00520E6C"/>
  </w:style>
  <w:style w:type="character" w:customStyle="1" w:styleId="doilink">
    <w:name w:val="doi_link"/>
    <w:basedOn w:val="DefaultParagraphFont"/>
    <w:qFormat/>
    <w:rsid w:val="00520E6C"/>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pPr>
      <w:spacing w:line="240" w:lineRule="auto"/>
    </w:pPr>
    <w:rPr>
      <w:sz w:val="20"/>
      <w:szCs w:val="20"/>
    </w:rPr>
  </w:style>
  <w:style w:type="table" w:styleId="TableGrid">
    <w:name w:val="Table Grid"/>
    <w:basedOn w:val="TableNormal"/>
    <w:uiPriority w:val="59"/>
    <w:rsid w:val="001402A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18EE"/>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ytimes.com/2009/05/24/magazine/24labor-t.html" TargetMode="External"/><Relationship Id="rId18" Type="http://schemas.openxmlformats.org/officeDocument/2006/relationships/hyperlink" Target="https://www.phf.org.uk/wp-content/uploads/2014/10/What-Works-report-final.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collinsdictionary.com/dictionary/english/avatar" TargetMode="External"/><Relationship Id="rId17" Type="http://schemas.openxmlformats.org/officeDocument/2006/relationships/hyperlink" Target="https://www.wired.com/2009/06/lbnp-nike/?currentPage=all" TargetMode="External"/><Relationship Id="rId2" Type="http://schemas.openxmlformats.org/officeDocument/2006/relationships/customXml" Target="../customXml/item2.xml"/><Relationship Id="rId16" Type="http://schemas.openxmlformats.org/officeDocument/2006/relationships/hyperlink" Target="https://doi-org.ezproxy.cardiffmet.ac.uk/10.1080/0309877X.2017.1311996"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orldofwarcraft.blizzard.com/en-gb/start" TargetMode="External"/><Relationship Id="rId5" Type="http://schemas.openxmlformats.org/officeDocument/2006/relationships/settings" Target="settings.xml"/><Relationship Id="rId15" Type="http://schemas.openxmlformats.org/officeDocument/2006/relationships/hyperlink" Target="https://www.hepi.ac.uk/2022/05/23/student-belonging-and-inclusion/"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hyperlink" Target="https://www.chorewars.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D8284A6935C41B217E74C29BA72AC" ma:contentTypeVersion="15" ma:contentTypeDescription="Create a new document." ma:contentTypeScope="" ma:versionID="4705634d483838f625cc000b06c23b90">
  <xsd:schema xmlns:xsd="http://www.w3.org/2001/XMLSchema" xmlns:xs="http://www.w3.org/2001/XMLSchema" xmlns:p="http://schemas.microsoft.com/office/2006/metadata/properties" xmlns:ns3="678acae0-4037-4b06-82a7-90fe5953695e" xmlns:ns4="7f849e40-2902-4788-90b3-4bbd61327341" targetNamespace="http://schemas.microsoft.com/office/2006/metadata/properties" ma:root="true" ma:fieldsID="d75d8a89209016bd30ec6f55978e77dc" ns3:_="" ns4:_="">
    <xsd:import namespace="678acae0-4037-4b06-82a7-90fe5953695e"/>
    <xsd:import namespace="7f849e40-2902-4788-90b3-4bbd613273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DateTaken"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acae0-4037-4b06-82a7-90fe595369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49e40-2902-4788-90b3-4bbd613273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849e40-2902-4788-90b3-4bbd61327341" xsi:nil="true"/>
  </documentManagement>
</p:properties>
</file>

<file path=customXml/itemProps1.xml><?xml version="1.0" encoding="utf-8"?>
<ds:datastoreItem xmlns:ds="http://schemas.openxmlformats.org/officeDocument/2006/customXml" ds:itemID="{33D56DA6-47CB-47D0-BD53-CFE7D6F49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acae0-4037-4b06-82a7-90fe5953695e"/>
    <ds:schemaRef ds:uri="7f849e40-2902-4788-90b3-4bbd61327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3AB80D-15FB-4784-876E-FCFE26CD94CF}">
  <ds:schemaRefs>
    <ds:schemaRef ds:uri="http://schemas.microsoft.com/sharepoint/v3/contenttype/forms"/>
  </ds:schemaRefs>
</ds:datastoreItem>
</file>

<file path=customXml/itemProps3.xml><?xml version="1.0" encoding="utf-8"?>
<ds:datastoreItem xmlns:ds="http://schemas.openxmlformats.org/officeDocument/2006/customXml" ds:itemID="{90439C8E-99FD-4514-9770-08A4081767F4}">
  <ds:schemaRefs>
    <ds:schemaRef ds:uri="http://schemas.microsoft.com/office/2006/metadata/properties"/>
    <ds:schemaRef ds:uri="http://schemas.microsoft.com/office/infopath/2007/PartnerControls"/>
    <ds:schemaRef ds:uri="7f849e40-2902-4788-90b3-4bbd6132734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Ian</dc:creator>
  <dc:description/>
  <cp:lastModifiedBy>Smith, Ian</cp:lastModifiedBy>
  <cp:revision>3</cp:revision>
  <dcterms:created xsi:type="dcterms:W3CDTF">2023-12-07T18:56:00Z</dcterms:created>
  <dcterms:modified xsi:type="dcterms:W3CDTF">2023-12-07T20:12:00Z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0x010100102D8284A6935C41B217E74C29BA72AC</vt:lpwstr>
  </property>
</Properties>
</file>